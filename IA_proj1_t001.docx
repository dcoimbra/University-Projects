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6BB52" w14:textId="055C29DB" w:rsidR="00CC7EC6" w:rsidRDefault="640A2DFF" w:rsidP="00A4595E">
      <w:pPr>
        <w:pStyle w:val="Cabealho1"/>
      </w:pPr>
      <w:r>
        <w:t>Introdução</w:t>
      </w:r>
    </w:p>
    <w:p w14:paraId="3BBE64CA" w14:textId="6A0E578E" w:rsidR="00736B5D" w:rsidRDefault="00C1741E" w:rsidP="005B2A7C">
      <w:pPr>
        <w:spacing w:after="0"/>
        <w:ind w:firstLine="708"/>
        <w:jc w:val="both"/>
      </w:pPr>
      <w:r>
        <w:t xml:space="preserve">O principal objetivo deste projeto visa a modelação de uma variação do jogo </w:t>
      </w:r>
      <w:proofErr w:type="spellStart"/>
      <w:r w:rsidRPr="0013216B">
        <w:rPr>
          <w:i/>
        </w:rPr>
        <w:t>Same</w:t>
      </w:r>
      <w:proofErr w:type="spellEnd"/>
      <w:r w:rsidRPr="0013216B">
        <w:rPr>
          <w:i/>
        </w:rPr>
        <w:t xml:space="preserve"> Game</w:t>
      </w:r>
      <w:r>
        <w:t xml:space="preserve"> como um</w:t>
      </w:r>
      <w:r w:rsidRPr="00C1741E">
        <w:rPr>
          <w:b/>
        </w:rPr>
        <w:t xml:space="preserve"> problema de satisfação</w:t>
      </w:r>
      <w:r>
        <w:t>. O objetivo deste jogo é remover conjuntos de bolas adjacentes da mesma cor, de maneira a chegar a um tabuleiro vazio.</w:t>
      </w:r>
    </w:p>
    <w:p w14:paraId="3828B00E" w14:textId="19194068" w:rsidR="00883233" w:rsidRDefault="00883233" w:rsidP="005B2A7C">
      <w:pPr>
        <w:spacing w:after="0"/>
        <w:ind w:firstLine="708"/>
        <w:jc w:val="both"/>
      </w:pPr>
      <w:r>
        <w:t xml:space="preserve">A obtenção de soluções para variados tabuleiros de </w:t>
      </w:r>
      <w:proofErr w:type="spellStart"/>
      <w:r w:rsidRPr="0013216B">
        <w:rPr>
          <w:i/>
        </w:rPr>
        <w:t>Same</w:t>
      </w:r>
      <w:proofErr w:type="spellEnd"/>
      <w:r w:rsidRPr="0013216B">
        <w:rPr>
          <w:i/>
        </w:rPr>
        <w:t xml:space="preserve"> Game</w:t>
      </w:r>
      <w:r w:rsidR="00A50FA4">
        <w:t xml:space="preserve"> foi</w:t>
      </w:r>
      <w:r>
        <w:t xml:space="preserve"> efetuada aplicando três algoritmos de procura diferentes</w:t>
      </w:r>
      <w:proofErr w:type="gramStart"/>
      <w:r w:rsidRPr="0064733E">
        <w:t>: Procura</w:t>
      </w:r>
      <w:proofErr w:type="gramEnd"/>
      <w:r>
        <w:t xml:space="preserve"> em Profundidade Primeiro (DFS), Procu</w:t>
      </w:r>
      <w:r w:rsidR="0013216B">
        <w:t>ra Gananciosa e o algoritmo A*.</w:t>
      </w:r>
    </w:p>
    <w:p w14:paraId="0D84EF8A" w14:textId="0D9E8549" w:rsidR="00E30875" w:rsidRPr="00736B5D" w:rsidRDefault="00883233" w:rsidP="005B2A7C">
      <w:pPr>
        <w:ind w:firstLine="708"/>
        <w:jc w:val="both"/>
      </w:pPr>
      <w:r>
        <w:t xml:space="preserve">Para os algoritmos de procura informada, foi necessário estabelecer uma heurística </w:t>
      </w:r>
      <w:r w:rsidR="00E30875">
        <w:t>que acelerasse a escolha de nós a expandir e a obtenção de uma solução. Foi escolhida como heurística o número de grupos removíveis em cada estado, por se tratar de uma estimativa fiável do número de ações necessárias para atingir uma solução. Em casos de empate, é usado o número total de peças restantes no tabuleiro.</w:t>
      </w:r>
    </w:p>
    <w:p w14:paraId="5486C8D5" w14:textId="32914028" w:rsidR="00A4595E" w:rsidRDefault="00736B5D" w:rsidP="00A4595E">
      <w:pPr>
        <w:pStyle w:val="Cabealho1"/>
      </w:pPr>
      <w:r>
        <w:t>Resultados</w:t>
      </w:r>
    </w:p>
    <w:p w14:paraId="4F4A30D0" w14:textId="77777777" w:rsidR="0013216B" w:rsidRDefault="00736B5D" w:rsidP="005B2A7C">
      <w:pPr>
        <w:ind w:firstLine="708"/>
        <w:jc w:val="both"/>
      </w:pPr>
      <w:r>
        <w:t>Foram corrid</w:t>
      </w:r>
      <w:r w:rsidR="0013216B">
        <w:t xml:space="preserve">os vários testes </w:t>
      </w:r>
      <w:r w:rsidR="00B44D01">
        <w:t>para cada algoritmo</w:t>
      </w:r>
      <w:r w:rsidR="0013216B">
        <w:t xml:space="preserve"> (cada tabuleiro foi corrido 5 vezes para os algoritmos Ganancioso e A*)</w:t>
      </w:r>
      <w:r w:rsidR="00B44D01">
        <w:t>, exceto para a Procura em Profundidade Primeiro (DFS) (apenas uma corrida</w:t>
      </w:r>
      <w:r w:rsidR="0013216B">
        <w:t xml:space="preserve"> por tabuleiro</w:t>
      </w:r>
      <w:r w:rsidR="00B44D01">
        <w:t xml:space="preserve">). </w:t>
      </w:r>
      <w:r w:rsidR="0013216B">
        <w:t>Os tabuleiros testados são os 6 apresentados na secção 3 do enunciado, os tabuleiros 1 e 3 não têm solução:</w:t>
      </w:r>
    </w:p>
    <w:p w14:paraId="75640549" w14:textId="2BB9ECE0" w:rsidR="005B2A7C" w:rsidRPr="005B2A7C" w:rsidRDefault="006C70F9" w:rsidP="005B2A7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B2A7C">
        <w:rPr>
          <w:b/>
        </w:rPr>
        <w:t>Tabuleiro 1</w:t>
      </w:r>
      <w:r>
        <w:t xml:space="preserve"> – 4</w:t>
      </w:r>
      <w:r w:rsidR="005B2A7C">
        <w:t xml:space="preserve">x5, </w:t>
      </w:r>
      <w:r>
        <w:t xml:space="preserve">2 cores </w:t>
      </w:r>
      <w:r w:rsidRPr="005B2A7C">
        <w:rPr>
          <w:b/>
        </w:rPr>
        <w:t>sem solução</w:t>
      </w:r>
      <w:r>
        <w:t xml:space="preserve">: </w:t>
      </w:r>
      <w:r w:rsidR="005B2A7C" w:rsidRPr="005B2A7C">
        <w:rPr>
          <w:rFonts w:ascii="Courier New" w:eastAsia="Times New Roman" w:hAnsi="Courier New" w:cs="Courier New"/>
          <w:sz w:val="20"/>
          <w:szCs w:val="20"/>
          <w:lang w:eastAsia="en-GB"/>
        </w:rPr>
        <w:t>[[1, 2, 1, 2, 1], [2, 1, 2, 1, 2], [1, 2, 1, 2, 1], [2, 1, 2, 1, 2]]</w:t>
      </w:r>
    </w:p>
    <w:p w14:paraId="61624FCD" w14:textId="38978E3B" w:rsidR="006C70F9" w:rsidRDefault="006C70F9" w:rsidP="005B2A7C">
      <w:pPr>
        <w:spacing w:after="0" w:line="240" w:lineRule="auto"/>
        <w:jc w:val="both"/>
      </w:pPr>
      <w:r w:rsidRPr="005B2A7C">
        <w:rPr>
          <w:b/>
        </w:rPr>
        <w:t>Tabuleiro 2</w:t>
      </w:r>
      <w:r>
        <w:t xml:space="preserve"> – 4x5 com 3 cores: </w:t>
      </w:r>
      <w:r w:rsidR="005B2A7C" w:rsidRPr="005B2A7C">
        <w:rPr>
          <w:rFonts w:ascii="Courier New" w:eastAsia="Times New Roman" w:hAnsi="Courier New" w:cs="Courier New"/>
          <w:sz w:val="20"/>
          <w:szCs w:val="20"/>
          <w:lang w:eastAsia="en-GB"/>
        </w:rPr>
        <w:t>[[1, 2, 2, 3, 3], [2, 2, 2, 1, 3], [1, 2, 2, 2, 2], [1, 1, 1, 1, 1]]</w:t>
      </w:r>
    </w:p>
    <w:p w14:paraId="0D0ECE05" w14:textId="01E10382" w:rsidR="005B2A7C" w:rsidRPr="005B2A7C" w:rsidRDefault="006C70F9" w:rsidP="005B2A7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B2A7C">
        <w:rPr>
          <w:b/>
        </w:rPr>
        <w:t>Tabuleiro 3</w:t>
      </w:r>
      <w:r>
        <w:t xml:space="preserve"> – </w:t>
      </w:r>
      <w:r w:rsidR="005B2A7C">
        <w:t>10x4,</w:t>
      </w:r>
      <w:r>
        <w:t xml:space="preserve"> 3 cores </w:t>
      </w:r>
      <w:r w:rsidRPr="005B2A7C">
        <w:rPr>
          <w:b/>
        </w:rPr>
        <w:t>sem solução</w:t>
      </w:r>
      <w:r>
        <w:t xml:space="preserve">: </w:t>
      </w:r>
      <w:r w:rsidR="005B2A7C" w:rsidRPr="005B2A7C">
        <w:rPr>
          <w:rFonts w:ascii="Courier New" w:eastAsia="Times New Roman" w:hAnsi="Courier New" w:cs="Courier New"/>
          <w:sz w:val="20"/>
          <w:szCs w:val="20"/>
          <w:lang w:eastAsia="en-GB"/>
        </w:rPr>
        <w:t>[3, 1, 3, 2], [1, 1, 1, 3], [1, 3, 2, 1], [1, 1, 3, 3], [3, 3, 1, 2], [2, 2, 2, 2], [3, 1, 2, 3], [2, 3, 2, 3], [5, 1, 1, 3], [4, 5, 1, 2]]</w:t>
      </w:r>
    </w:p>
    <w:p w14:paraId="147DAB22" w14:textId="06C06AE3" w:rsidR="005B2A7C" w:rsidRDefault="006C70F9" w:rsidP="005B2A7C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B2A7C">
        <w:rPr>
          <w:b/>
        </w:rPr>
        <w:t>Tabuleiro 4</w:t>
      </w:r>
      <w:r>
        <w:t xml:space="preserve"> – 10x4</w:t>
      </w:r>
      <w:r w:rsidR="005B2A7C">
        <w:t>,</w:t>
      </w:r>
      <w:r>
        <w:t xml:space="preserve"> 3 cores:</w:t>
      </w:r>
      <w:r w:rsidR="005B2A7C">
        <w:t xml:space="preserve"> </w:t>
      </w:r>
      <w:r w:rsidR="005B2A7C" w:rsidRPr="005B2A7C">
        <w:rPr>
          <w:rFonts w:ascii="Courier New" w:eastAsia="Times New Roman" w:hAnsi="Courier New" w:cs="Courier New"/>
          <w:sz w:val="20"/>
          <w:szCs w:val="20"/>
          <w:lang w:eastAsia="en-GB"/>
        </w:rPr>
        <w:t>[[3, 1, 3, 2], [1, 1, 1, 3], [1, 3, 2, 1], [1, 1, 3, 3], [3, 3, 1, 2], [2, 2, 2, 2], [3, 1, 2, 3], [2, 3, 2, 3], [2, 1, 1, 3], [2, 3, 1, 2]]</w:t>
      </w:r>
    </w:p>
    <w:p w14:paraId="53101AA6" w14:textId="207125EA" w:rsidR="005B2A7C" w:rsidRPr="005B2A7C" w:rsidRDefault="006C70F9" w:rsidP="005B2A7C">
      <w:pPr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B2A7C">
        <w:rPr>
          <w:b/>
        </w:rPr>
        <w:t>Tabuleiro 5</w:t>
      </w:r>
      <w:r>
        <w:t xml:space="preserve"> – </w:t>
      </w:r>
      <w:r w:rsidR="005B2A7C">
        <w:t xml:space="preserve">10x4, </w:t>
      </w:r>
      <w:r>
        <w:t>5 cores:</w:t>
      </w:r>
      <w:r w:rsidR="005B2A7C">
        <w:t xml:space="preserve"> </w:t>
      </w:r>
      <w:r w:rsidR="005B2A7C" w:rsidRPr="005B2A7C">
        <w:rPr>
          <w:rFonts w:ascii="Courier New" w:eastAsia="Times New Roman" w:hAnsi="Courier New" w:cs="Courier New"/>
          <w:sz w:val="20"/>
          <w:szCs w:val="20"/>
          <w:lang w:eastAsia="en-GB"/>
        </w:rPr>
        <w:t>[[1, 1, 5, 3], [5, 3, 5, 3], [1, 2, 5, 4], [5, 2, 1, 4], [5, 3, 5, 1], [5, 3, 4, 4], [5, 5, 2, 5], [1, 1, 3, 1], [1, 2, 1, 3], [3, 3, 5, 5]</w:t>
      </w:r>
      <w:r w:rsidR="005B2A7C">
        <w:rPr>
          <w:rFonts w:ascii="Courier New" w:eastAsia="Times New Roman" w:hAnsi="Courier New" w:cs="Courier New"/>
          <w:sz w:val="20"/>
          <w:szCs w:val="20"/>
          <w:lang w:eastAsia="en-GB"/>
        </w:rPr>
        <w:t>]</w:t>
      </w:r>
    </w:p>
    <w:p w14:paraId="0957092A" w14:textId="32ACD89C" w:rsidR="00736B5D" w:rsidRDefault="00B44D01" w:rsidP="0013216B">
      <w:pPr>
        <w:jc w:val="both"/>
      </w:pPr>
      <w:r>
        <w:t>Os resultados</w:t>
      </w:r>
      <w:r w:rsidR="00160E66">
        <w:t xml:space="preserve"> apresentam-se no quadro abaixo. A quantidade de nós gerados indicada não inclui o nó inicial.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87"/>
        <w:gridCol w:w="1407"/>
        <w:gridCol w:w="1269"/>
        <w:gridCol w:w="1225"/>
        <w:gridCol w:w="1276"/>
        <w:gridCol w:w="1564"/>
      </w:tblGrid>
      <w:tr w:rsidR="00B44D01" w14:paraId="55EE64E7" w14:textId="77777777" w:rsidTr="00AB5988">
        <w:tc>
          <w:tcPr>
            <w:tcW w:w="1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1BCF3B9" w14:textId="2B4A8B93" w:rsidR="00B44D01" w:rsidRPr="00451CBB" w:rsidRDefault="00B44D01" w:rsidP="00451CBB">
            <w:pPr>
              <w:jc w:val="center"/>
              <w:rPr>
                <w:b/>
                <w:sz w:val="22"/>
              </w:rPr>
            </w:pPr>
            <w:r w:rsidRPr="00451CBB">
              <w:rPr>
                <w:b/>
                <w:sz w:val="22"/>
              </w:rPr>
              <w:t>Algoritmo</w:t>
            </w:r>
          </w:p>
        </w:tc>
        <w:tc>
          <w:tcPr>
            <w:tcW w:w="1407" w:type="dxa"/>
            <w:tcBorders>
              <w:top w:val="single" w:sz="12" w:space="0" w:color="auto"/>
              <w:bottom w:val="single" w:sz="12" w:space="0" w:color="auto"/>
            </w:tcBorders>
          </w:tcPr>
          <w:p w14:paraId="28DEDD6B" w14:textId="23D0F535" w:rsidR="00B44D01" w:rsidRPr="00451CBB" w:rsidRDefault="00B44D01" w:rsidP="00451CBB">
            <w:pPr>
              <w:jc w:val="center"/>
              <w:rPr>
                <w:b/>
                <w:sz w:val="22"/>
              </w:rPr>
            </w:pPr>
            <w:r w:rsidRPr="00451CBB">
              <w:rPr>
                <w:b/>
                <w:sz w:val="22"/>
              </w:rPr>
              <w:t>Tabuleiro</w:t>
            </w:r>
          </w:p>
        </w:tc>
        <w:tc>
          <w:tcPr>
            <w:tcW w:w="1269" w:type="dxa"/>
            <w:tcBorders>
              <w:top w:val="single" w:sz="12" w:space="0" w:color="auto"/>
              <w:bottom w:val="single" w:sz="12" w:space="0" w:color="auto"/>
            </w:tcBorders>
          </w:tcPr>
          <w:p w14:paraId="08E12A37" w14:textId="3CED40B0" w:rsidR="00B44D01" w:rsidRPr="00451CBB" w:rsidRDefault="00160E66" w:rsidP="00451CBB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succs</w:t>
            </w:r>
            <w:proofErr w:type="spellEnd"/>
          </w:p>
        </w:tc>
        <w:tc>
          <w:tcPr>
            <w:tcW w:w="1225" w:type="dxa"/>
            <w:tcBorders>
              <w:top w:val="single" w:sz="12" w:space="0" w:color="auto"/>
              <w:bottom w:val="single" w:sz="12" w:space="0" w:color="auto"/>
            </w:tcBorders>
          </w:tcPr>
          <w:p w14:paraId="411D3960" w14:textId="087B04D6" w:rsidR="00B44D01" w:rsidRPr="00451CBB" w:rsidRDefault="00CD1D34" w:rsidP="00451CBB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goal_tests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192EF6F6" w14:textId="13C92737" w:rsidR="00B44D01" w:rsidRPr="00451CBB" w:rsidRDefault="00CD1D34" w:rsidP="00451CBB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states</w:t>
            </w:r>
            <w:proofErr w:type="spellEnd"/>
          </w:p>
        </w:tc>
        <w:tc>
          <w:tcPr>
            <w:tcW w:w="15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5021A" w14:textId="56FF27AD" w:rsidR="00B44D01" w:rsidRPr="00451CBB" w:rsidRDefault="00B44D01" w:rsidP="00451CBB">
            <w:pPr>
              <w:jc w:val="center"/>
              <w:rPr>
                <w:b/>
                <w:sz w:val="22"/>
              </w:rPr>
            </w:pPr>
            <w:r w:rsidRPr="00451CBB">
              <w:rPr>
                <w:b/>
                <w:sz w:val="22"/>
              </w:rPr>
              <w:t>tempo</w:t>
            </w:r>
            <w:r w:rsidR="00045FB5">
              <w:rPr>
                <w:b/>
                <w:sz w:val="22"/>
              </w:rPr>
              <w:t xml:space="preserve"> (</w:t>
            </w:r>
            <w:proofErr w:type="spellStart"/>
            <w:r w:rsidR="00045FB5">
              <w:rPr>
                <w:b/>
                <w:sz w:val="22"/>
              </w:rPr>
              <w:t>seg</w:t>
            </w:r>
            <w:proofErr w:type="spellEnd"/>
            <w:r w:rsidR="00045FB5">
              <w:rPr>
                <w:b/>
                <w:sz w:val="22"/>
              </w:rPr>
              <w:t>)</w:t>
            </w:r>
          </w:p>
        </w:tc>
      </w:tr>
      <w:tr w:rsidR="00B44D01" w14:paraId="12C5EC50" w14:textId="77777777" w:rsidTr="00AB5988">
        <w:tc>
          <w:tcPr>
            <w:tcW w:w="118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5A1DA5E" w14:textId="783A4172" w:rsidR="00B44D01" w:rsidRDefault="00B44D01" w:rsidP="00B44D01">
            <w:pPr>
              <w:jc w:val="center"/>
            </w:pPr>
            <w:r>
              <w:t>DFS</w:t>
            </w:r>
          </w:p>
        </w:tc>
        <w:tc>
          <w:tcPr>
            <w:tcW w:w="1407" w:type="dxa"/>
            <w:tcBorders>
              <w:top w:val="single" w:sz="12" w:space="0" w:color="auto"/>
            </w:tcBorders>
            <w:vAlign w:val="center"/>
          </w:tcPr>
          <w:p w14:paraId="1D4329EF" w14:textId="6264C6D5" w:rsidR="00B44D01" w:rsidRDefault="00B44D01" w:rsidP="00B44D01">
            <w:pPr>
              <w:jc w:val="center"/>
            </w:pPr>
            <w:r>
              <w:t>1</w:t>
            </w:r>
          </w:p>
        </w:tc>
        <w:tc>
          <w:tcPr>
            <w:tcW w:w="1269" w:type="dxa"/>
            <w:tcBorders>
              <w:top w:val="single" w:sz="12" w:space="0" w:color="auto"/>
            </w:tcBorders>
          </w:tcPr>
          <w:p w14:paraId="34AC6AE0" w14:textId="10B8246F" w:rsidR="00B44D01" w:rsidRDefault="00B44D01" w:rsidP="00736B5D">
            <w:r>
              <w:t>1</w:t>
            </w:r>
          </w:p>
        </w:tc>
        <w:tc>
          <w:tcPr>
            <w:tcW w:w="1225" w:type="dxa"/>
            <w:tcBorders>
              <w:top w:val="single" w:sz="12" w:space="0" w:color="auto"/>
            </w:tcBorders>
          </w:tcPr>
          <w:p w14:paraId="558CDDED" w14:textId="0F4494A3" w:rsidR="00B44D01" w:rsidRDefault="00B44D01" w:rsidP="00736B5D">
            <w:r>
              <w:t>1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182AC30A" w14:textId="2A02627B" w:rsidR="00B44D01" w:rsidRDefault="00B44D01" w:rsidP="00736B5D">
            <w:r>
              <w:t>0</w:t>
            </w:r>
          </w:p>
        </w:tc>
        <w:tc>
          <w:tcPr>
            <w:tcW w:w="1564" w:type="dxa"/>
            <w:tcBorders>
              <w:top w:val="single" w:sz="12" w:space="0" w:color="auto"/>
              <w:right w:val="single" w:sz="12" w:space="0" w:color="auto"/>
            </w:tcBorders>
          </w:tcPr>
          <w:p w14:paraId="3B89065D" w14:textId="18CCFEA1" w:rsidR="00B44D01" w:rsidRDefault="00B44D01" w:rsidP="00736B5D">
            <w:r>
              <w:t>0.00000</w:t>
            </w:r>
          </w:p>
        </w:tc>
      </w:tr>
      <w:tr w:rsidR="00B44D01" w14:paraId="255BBE04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4E077A53" w14:textId="77777777" w:rsidR="00B44D01" w:rsidRDefault="00B44D01" w:rsidP="00736B5D"/>
        </w:tc>
        <w:tc>
          <w:tcPr>
            <w:tcW w:w="1407" w:type="dxa"/>
            <w:vAlign w:val="center"/>
          </w:tcPr>
          <w:p w14:paraId="0FECA403" w14:textId="0EBA9C27" w:rsidR="00B44D01" w:rsidRDefault="00B44D01" w:rsidP="00B44D01">
            <w:pPr>
              <w:jc w:val="center"/>
            </w:pPr>
            <w:r>
              <w:t>2</w:t>
            </w:r>
          </w:p>
        </w:tc>
        <w:tc>
          <w:tcPr>
            <w:tcW w:w="1269" w:type="dxa"/>
          </w:tcPr>
          <w:p w14:paraId="045CC31D" w14:textId="282CE434" w:rsidR="00B44D01" w:rsidRDefault="00B44D01" w:rsidP="00736B5D">
            <w:r>
              <w:t>4</w:t>
            </w:r>
          </w:p>
        </w:tc>
        <w:tc>
          <w:tcPr>
            <w:tcW w:w="1225" w:type="dxa"/>
          </w:tcPr>
          <w:p w14:paraId="75B5CF9A" w14:textId="1B95120B" w:rsidR="00B44D01" w:rsidRDefault="00B44D01" w:rsidP="00736B5D">
            <w:r>
              <w:t>5</w:t>
            </w:r>
          </w:p>
        </w:tc>
        <w:tc>
          <w:tcPr>
            <w:tcW w:w="1276" w:type="dxa"/>
          </w:tcPr>
          <w:p w14:paraId="5AEA3D41" w14:textId="7E0CE4F5" w:rsidR="00B44D01" w:rsidRDefault="00B44D01" w:rsidP="00736B5D">
            <w:r>
              <w:t>7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673CDF9F" w14:textId="18A76F5A" w:rsidR="00B44D01" w:rsidRDefault="00B44D01" w:rsidP="00736B5D">
            <w:r>
              <w:t>0.01563</w:t>
            </w:r>
          </w:p>
        </w:tc>
      </w:tr>
      <w:tr w:rsidR="00B44D01" w14:paraId="28EDF926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4B955E78" w14:textId="77777777" w:rsidR="00B44D01" w:rsidRDefault="00B44D01" w:rsidP="00736B5D"/>
        </w:tc>
        <w:tc>
          <w:tcPr>
            <w:tcW w:w="1407" w:type="dxa"/>
            <w:vAlign w:val="center"/>
          </w:tcPr>
          <w:p w14:paraId="3C55F238" w14:textId="73F4D812" w:rsidR="00B44D01" w:rsidRDefault="00B44D01" w:rsidP="00B44D01">
            <w:pPr>
              <w:jc w:val="center"/>
            </w:pPr>
            <w:r>
              <w:t>3</w:t>
            </w:r>
          </w:p>
        </w:tc>
        <w:tc>
          <w:tcPr>
            <w:tcW w:w="1269" w:type="dxa"/>
          </w:tcPr>
          <w:p w14:paraId="483A12E7" w14:textId="638334FB" w:rsidR="00B44D01" w:rsidRDefault="00B44D01" w:rsidP="00736B5D">
            <w:r>
              <w:t>74702</w:t>
            </w:r>
          </w:p>
        </w:tc>
        <w:tc>
          <w:tcPr>
            <w:tcW w:w="1225" w:type="dxa"/>
          </w:tcPr>
          <w:p w14:paraId="76F40979" w14:textId="6406DDC0" w:rsidR="00B44D01" w:rsidRDefault="00B44D01" w:rsidP="00736B5D">
            <w:r>
              <w:t>74702</w:t>
            </w:r>
          </w:p>
        </w:tc>
        <w:tc>
          <w:tcPr>
            <w:tcW w:w="1276" w:type="dxa"/>
          </w:tcPr>
          <w:p w14:paraId="0B1C53D5" w14:textId="374F8BE9" w:rsidR="00B44D01" w:rsidRDefault="00B44D01" w:rsidP="00736B5D">
            <w:r>
              <w:t>74701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58C8C302" w14:textId="666FAEEC" w:rsidR="00B44D01" w:rsidRDefault="00B44D01" w:rsidP="00736B5D">
            <w:r>
              <w:t>48.92422</w:t>
            </w:r>
          </w:p>
        </w:tc>
      </w:tr>
      <w:tr w:rsidR="00B44D01" w14:paraId="69FC9A15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12A9B58D" w14:textId="77777777" w:rsidR="00B44D01" w:rsidRDefault="00B44D01" w:rsidP="00736B5D"/>
        </w:tc>
        <w:tc>
          <w:tcPr>
            <w:tcW w:w="1407" w:type="dxa"/>
            <w:vAlign w:val="center"/>
          </w:tcPr>
          <w:p w14:paraId="13A694BA" w14:textId="5EC670D4" w:rsidR="00B44D01" w:rsidRDefault="005B2A7C" w:rsidP="00B44D01">
            <w:pPr>
              <w:jc w:val="center"/>
            </w:pPr>
            <w:r>
              <w:t>4</w:t>
            </w:r>
          </w:p>
        </w:tc>
        <w:tc>
          <w:tcPr>
            <w:tcW w:w="1269" w:type="dxa"/>
          </w:tcPr>
          <w:p w14:paraId="78A46761" w14:textId="2F51D636" w:rsidR="00B44D01" w:rsidRDefault="00B44D01" w:rsidP="00736B5D">
            <w:r>
              <w:t>54</w:t>
            </w:r>
          </w:p>
        </w:tc>
        <w:tc>
          <w:tcPr>
            <w:tcW w:w="1225" w:type="dxa"/>
          </w:tcPr>
          <w:p w14:paraId="561EDCD6" w14:textId="14536ADD" w:rsidR="00B44D01" w:rsidRDefault="00B44D01" w:rsidP="00736B5D">
            <w:r>
              <w:t>55</w:t>
            </w:r>
          </w:p>
        </w:tc>
        <w:tc>
          <w:tcPr>
            <w:tcW w:w="1276" w:type="dxa"/>
          </w:tcPr>
          <w:p w14:paraId="790AED75" w14:textId="2D1B73D5" w:rsidR="00B44D01" w:rsidRDefault="00B44D01" w:rsidP="00736B5D">
            <w:r>
              <w:t>85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33449B0A" w14:textId="3C20E09C" w:rsidR="00B44D01" w:rsidRDefault="00B44D01" w:rsidP="00736B5D">
            <w:r>
              <w:t>0.04688</w:t>
            </w:r>
          </w:p>
        </w:tc>
      </w:tr>
      <w:tr w:rsidR="00B44D01" w14:paraId="556B64E9" w14:textId="77777777" w:rsidTr="00AB5988">
        <w:tc>
          <w:tcPr>
            <w:tcW w:w="11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AB01476" w14:textId="77777777" w:rsidR="00B44D01" w:rsidRDefault="00B44D01" w:rsidP="00736B5D"/>
        </w:tc>
        <w:tc>
          <w:tcPr>
            <w:tcW w:w="1407" w:type="dxa"/>
            <w:tcBorders>
              <w:bottom w:val="single" w:sz="12" w:space="0" w:color="auto"/>
            </w:tcBorders>
            <w:vAlign w:val="center"/>
          </w:tcPr>
          <w:p w14:paraId="700DBDDE" w14:textId="46394FE4" w:rsidR="00B44D01" w:rsidRDefault="005B2A7C" w:rsidP="00B44D01">
            <w:pPr>
              <w:jc w:val="center"/>
            </w:pPr>
            <w:r>
              <w:t>5</w:t>
            </w:r>
          </w:p>
        </w:tc>
        <w:tc>
          <w:tcPr>
            <w:tcW w:w="1269" w:type="dxa"/>
            <w:tcBorders>
              <w:bottom w:val="single" w:sz="12" w:space="0" w:color="auto"/>
            </w:tcBorders>
          </w:tcPr>
          <w:p w14:paraId="5A39E708" w14:textId="77C912C8" w:rsidR="00B44D01" w:rsidRDefault="00B44D01" w:rsidP="00736B5D">
            <w:r>
              <w:t>3123308</w:t>
            </w:r>
          </w:p>
        </w:tc>
        <w:tc>
          <w:tcPr>
            <w:tcW w:w="1225" w:type="dxa"/>
            <w:tcBorders>
              <w:bottom w:val="single" w:sz="12" w:space="0" w:color="auto"/>
            </w:tcBorders>
          </w:tcPr>
          <w:p w14:paraId="7A6101A2" w14:textId="222533F0" w:rsidR="00B44D01" w:rsidRDefault="00B44D01" w:rsidP="00736B5D">
            <w:r>
              <w:t>312</w:t>
            </w:r>
            <w:r w:rsidR="00160E66">
              <w:t>3</w:t>
            </w:r>
            <w:r>
              <w:t>339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76889AFC" w14:textId="221A9D76" w:rsidR="00B44D01" w:rsidRDefault="00B44D01" w:rsidP="00736B5D">
            <w:r>
              <w:t>3123363</w:t>
            </w:r>
          </w:p>
        </w:tc>
        <w:tc>
          <w:tcPr>
            <w:tcW w:w="1564" w:type="dxa"/>
            <w:tcBorders>
              <w:bottom w:val="single" w:sz="12" w:space="0" w:color="auto"/>
              <w:right w:val="single" w:sz="12" w:space="0" w:color="auto"/>
            </w:tcBorders>
          </w:tcPr>
          <w:p w14:paraId="71AEAE8E" w14:textId="33B6936E" w:rsidR="00B44D01" w:rsidRDefault="00B44D01" w:rsidP="00736B5D">
            <w:r>
              <w:t>1620.63681</w:t>
            </w:r>
          </w:p>
        </w:tc>
      </w:tr>
      <w:tr w:rsidR="00B44D01" w14:paraId="3EE3E43D" w14:textId="77777777" w:rsidTr="00AB5988">
        <w:tc>
          <w:tcPr>
            <w:tcW w:w="118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CD53091" w14:textId="7544D20C" w:rsidR="00B44D01" w:rsidRDefault="00B44D01" w:rsidP="00B44D01">
            <w:pPr>
              <w:jc w:val="center"/>
            </w:pPr>
            <w:proofErr w:type="spellStart"/>
            <w:r>
              <w:t>Greedy</w:t>
            </w:r>
            <w:proofErr w:type="spellEnd"/>
          </w:p>
        </w:tc>
        <w:tc>
          <w:tcPr>
            <w:tcW w:w="1407" w:type="dxa"/>
            <w:tcBorders>
              <w:top w:val="single" w:sz="12" w:space="0" w:color="auto"/>
            </w:tcBorders>
            <w:vAlign w:val="center"/>
          </w:tcPr>
          <w:p w14:paraId="29B51081" w14:textId="104D34AD" w:rsidR="00B44D01" w:rsidRDefault="00B44D01" w:rsidP="00B44D01">
            <w:pPr>
              <w:jc w:val="center"/>
            </w:pPr>
            <w:r>
              <w:t>1</w:t>
            </w:r>
          </w:p>
        </w:tc>
        <w:tc>
          <w:tcPr>
            <w:tcW w:w="1269" w:type="dxa"/>
            <w:tcBorders>
              <w:top w:val="single" w:sz="12" w:space="0" w:color="auto"/>
            </w:tcBorders>
          </w:tcPr>
          <w:p w14:paraId="2246F8EF" w14:textId="3FAFE91B" w:rsidR="00B44D01" w:rsidRDefault="00B44D01" w:rsidP="00736B5D">
            <w:r>
              <w:t>1</w:t>
            </w:r>
          </w:p>
        </w:tc>
        <w:tc>
          <w:tcPr>
            <w:tcW w:w="1225" w:type="dxa"/>
            <w:tcBorders>
              <w:top w:val="single" w:sz="12" w:space="0" w:color="auto"/>
            </w:tcBorders>
          </w:tcPr>
          <w:p w14:paraId="17C8BB06" w14:textId="6D732B71" w:rsidR="00B44D01" w:rsidRDefault="00B44D01" w:rsidP="00736B5D">
            <w:r>
              <w:t>2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ABB92A0" w14:textId="7EF86A1A" w:rsidR="00B44D01" w:rsidRDefault="00B44D01" w:rsidP="00736B5D">
            <w:r>
              <w:t>0</w:t>
            </w:r>
          </w:p>
        </w:tc>
        <w:tc>
          <w:tcPr>
            <w:tcW w:w="1564" w:type="dxa"/>
            <w:tcBorders>
              <w:top w:val="single" w:sz="12" w:space="0" w:color="auto"/>
              <w:right w:val="single" w:sz="12" w:space="0" w:color="auto"/>
            </w:tcBorders>
          </w:tcPr>
          <w:p w14:paraId="58F4B580" w14:textId="1130119D" w:rsidR="00B44D01" w:rsidRDefault="00B44D01" w:rsidP="00736B5D">
            <w:r>
              <w:t>0.00000</w:t>
            </w:r>
          </w:p>
        </w:tc>
      </w:tr>
      <w:tr w:rsidR="00B44D01" w14:paraId="2E895A24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47B7D1D9" w14:textId="77777777" w:rsidR="00B44D01" w:rsidRDefault="00B44D01" w:rsidP="00736B5D"/>
        </w:tc>
        <w:tc>
          <w:tcPr>
            <w:tcW w:w="1407" w:type="dxa"/>
            <w:vAlign w:val="center"/>
          </w:tcPr>
          <w:p w14:paraId="71FA5BEE" w14:textId="21457598" w:rsidR="00B44D01" w:rsidRDefault="00B44D01" w:rsidP="00B44D01">
            <w:pPr>
              <w:jc w:val="center"/>
            </w:pPr>
            <w:r>
              <w:t>2</w:t>
            </w:r>
          </w:p>
        </w:tc>
        <w:tc>
          <w:tcPr>
            <w:tcW w:w="1269" w:type="dxa"/>
          </w:tcPr>
          <w:p w14:paraId="2CA59B18" w14:textId="50A7B433" w:rsidR="00B44D01" w:rsidRDefault="00B44D01" w:rsidP="00736B5D">
            <w:r>
              <w:t>3</w:t>
            </w:r>
          </w:p>
        </w:tc>
        <w:tc>
          <w:tcPr>
            <w:tcW w:w="1225" w:type="dxa"/>
          </w:tcPr>
          <w:p w14:paraId="683BB544" w14:textId="0C99BBFF" w:rsidR="00B44D01" w:rsidRDefault="00B44D01" w:rsidP="00736B5D">
            <w:r>
              <w:t>5</w:t>
            </w:r>
          </w:p>
        </w:tc>
        <w:tc>
          <w:tcPr>
            <w:tcW w:w="1276" w:type="dxa"/>
          </w:tcPr>
          <w:p w14:paraId="55A5F1D4" w14:textId="3647E708" w:rsidR="00B44D01" w:rsidRDefault="00B44D01" w:rsidP="00736B5D">
            <w:r>
              <w:t>6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5A3B4315" w14:textId="64B327DF" w:rsidR="00B44D01" w:rsidRDefault="00B44D01" w:rsidP="00736B5D">
            <w:r>
              <w:t>0.01563</w:t>
            </w:r>
          </w:p>
        </w:tc>
      </w:tr>
      <w:tr w:rsidR="00B44D01" w14:paraId="5EE6465A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6653E4ED" w14:textId="77777777" w:rsidR="00B44D01" w:rsidRDefault="00B44D01" w:rsidP="00736B5D"/>
        </w:tc>
        <w:tc>
          <w:tcPr>
            <w:tcW w:w="1407" w:type="dxa"/>
            <w:vAlign w:val="center"/>
          </w:tcPr>
          <w:p w14:paraId="3B824DBC" w14:textId="58C48DF5" w:rsidR="00B44D01" w:rsidRDefault="00B44D01" w:rsidP="00B44D01">
            <w:pPr>
              <w:jc w:val="center"/>
            </w:pPr>
            <w:r>
              <w:t>3</w:t>
            </w:r>
          </w:p>
        </w:tc>
        <w:tc>
          <w:tcPr>
            <w:tcW w:w="1269" w:type="dxa"/>
          </w:tcPr>
          <w:p w14:paraId="10ED05E2" w14:textId="0033F926" w:rsidR="00B44D01" w:rsidRDefault="006C2BB2" w:rsidP="00736B5D">
            <w:r>
              <w:t>74702</w:t>
            </w:r>
          </w:p>
        </w:tc>
        <w:tc>
          <w:tcPr>
            <w:tcW w:w="1225" w:type="dxa"/>
          </w:tcPr>
          <w:p w14:paraId="700767BF" w14:textId="47D0A4F7" w:rsidR="00B44D01" w:rsidRDefault="006C2BB2" w:rsidP="00736B5D">
            <w:r>
              <w:t>74703</w:t>
            </w:r>
          </w:p>
        </w:tc>
        <w:tc>
          <w:tcPr>
            <w:tcW w:w="1276" w:type="dxa"/>
          </w:tcPr>
          <w:p w14:paraId="6723F083" w14:textId="27F588D0" w:rsidR="00B44D01" w:rsidRDefault="006C2BB2" w:rsidP="00736B5D">
            <w:r>
              <w:t>74701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68CEC19B" w14:textId="40A36ECC" w:rsidR="00B44D01" w:rsidRDefault="006C2BB2" w:rsidP="00736B5D">
            <w:r>
              <w:t>57.56526</w:t>
            </w:r>
          </w:p>
        </w:tc>
      </w:tr>
      <w:tr w:rsidR="00B44D01" w:rsidRPr="00451CBB" w14:paraId="60F7DA22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</w:tcPr>
          <w:p w14:paraId="7BC86683" w14:textId="77777777" w:rsidR="00B44D01" w:rsidRDefault="00B44D01" w:rsidP="00736B5D"/>
        </w:tc>
        <w:tc>
          <w:tcPr>
            <w:tcW w:w="1407" w:type="dxa"/>
            <w:vAlign w:val="center"/>
          </w:tcPr>
          <w:p w14:paraId="52119D82" w14:textId="4B841A03" w:rsidR="00B44D01" w:rsidRDefault="005B2A7C" w:rsidP="00B44D01">
            <w:pPr>
              <w:jc w:val="center"/>
            </w:pPr>
            <w:r>
              <w:t>4</w:t>
            </w:r>
          </w:p>
        </w:tc>
        <w:tc>
          <w:tcPr>
            <w:tcW w:w="1269" w:type="dxa"/>
          </w:tcPr>
          <w:p w14:paraId="08D4700D" w14:textId="68254F8A" w:rsidR="00B44D01" w:rsidRDefault="006C2BB2" w:rsidP="00736B5D">
            <w:r>
              <w:t>42</w:t>
            </w:r>
          </w:p>
        </w:tc>
        <w:tc>
          <w:tcPr>
            <w:tcW w:w="1225" w:type="dxa"/>
          </w:tcPr>
          <w:p w14:paraId="58DB64CF" w14:textId="17537FA6" w:rsidR="00B44D01" w:rsidRDefault="006C2BB2" w:rsidP="00736B5D">
            <w:r>
              <w:t>44</w:t>
            </w:r>
          </w:p>
        </w:tc>
        <w:tc>
          <w:tcPr>
            <w:tcW w:w="1276" w:type="dxa"/>
          </w:tcPr>
          <w:p w14:paraId="73B73AFA" w14:textId="6713A435" w:rsidR="00B44D01" w:rsidRDefault="006C2BB2" w:rsidP="00736B5D">
            <w:r>
              <w:t>59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575E8A98" w14:textId="63F1E6AF" w:rsidR="00B44D01" w:rsidRDefault="006C2BB2" w:rsidP="00736B5D">
            <w:r>
              <w:t>0.04688</w:t>
            </w:r>
          </w:p>
        </w:tc>
      </w:tr>
      <w:tr w:rsidR="00B44D01" w14:paraId="00D0DAF5" w14:textId="77777777" w:rsidTr="00AB5988">
        <w:tc>
          <w:tcPr>
            <w:tcW w:w="11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F78404A" w14:textId="77777777" w:rsidR="00B44D01" w:rsidRDefault="00B44D01" w:rsidP="00736B5D"/>
        </w:tc>
        <w:tc>
          <w:tcPr>
            <w:tcW w:w="1407" w:type="dxa"/>
            <w:tcBorders>
              <w:bottom w:val="single" w:sz="12" w:space="0" w:color="auto"/>
            </w:tcBorders>
            <w:vAlign w:val="center"/>
          </w:tcPr>
          <w:p w14:paraId="63472CF9" w14:textId="4CD0D490" w:rsidR="00B44D01" w:rsidRDefault="005B2A7C" w:rsidP="00B44D01">
            <w:pPr>
              <w:jc w:val="center"/>
            </w:pPr>
            <w:r>
              <w:t>5</w:t>
            </w:r>
          </w:p>
        </w:tc>
        <w:tc>
          <w:tcPr>
            <w:tcW w:w="1269" w:type="dxa"/>
            <w:tcBorders>
              <w:bottom w:val="single" w:sz="12" w:space="0" w:color="auto"/>
            </w:tcBorders>
          </w:tcPr>
          <w:p w14:paraId="3C954158" w14:textId="04AFF1B7" w:rsidR="00B44D01" w:rsidRDefault="006C2BB2" w:rsidP="00736B5D">
            <w:r>
              <w:t>6293</w:t>
            </w:r>
          </w:p>
        </w:tc>
        <w:tc>
          <w:tcPr>
            <w:tcW w:w="1225" w:type="dxa"/>
            <w:tcBorders>
              <w:bottom w:val="single" w:sz="12" w:space="0" w:color="auto"/>
            </w:tcBorders>
          </w:tcPr>
          <w:p w14:paraId="44F8B498" w14:textId="128AC878" w:rsidR="00B44D01" w:rsidRDefault="006C2BB2" w:rsidP="00736B5D">
            <w:r>
              <w:t>6295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14350D14" w14:textId="03E4E0D2" w:rsidR="00B44D01" w:rsidRDefault="006C2BB2" w:rsidP="00736B5D">
            <w:r>
              <w:t>6356</w:t>
            </w:r>
          </w:p>
        </w:tc>
        <w:tc>
          <w:tcPr>
            <w:tcW w:w="1564" w:type="dxa"/>
            <w:tcBorders>
              <w:bottom w:val="single" w:sz="12" w:space="0" w:color="auto"/>
              <w:right w:val="single" w:sz="12" w:space="0" w:color="auto"/>
            </w:tcBorders>
          </w:tcPr>
          <w:p w14:paraId="52437448" w14:textId="2A463355" w:rsidR="00B44D01" w:rsidRDefault="006C2BB2" w:rsidP="00736B5D">
            <w:r>
              <w:t>3.95332</w:t>
            </w:r>
          </w:p>
        </w:tc>
      </w:tr>
      <w:tr w:rsidR="00B44D01" w14:paraId="4A5AE096" w14:textId="77777777" w:rsidTr="00AB5988">
        <w:tc>
          <w:tcPr>
            <w:tcW w:w="118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FCBAC8C" w14:textId="0387B6AC" w:rsidR="00B44D01" w:rsidRDefault="00B44D01" w:rsidP="00B44D01">
            <w:pPr>
              <w:jc w:val="center"/>
            </w:pPr>
            <w:r>
              <w:t>A*</w:t>
            </w:r>
          </w:p>
        </w:tc>
        <w:tc>
          <w:tcPr>
            <w:tcW w:w="1407" w:type="dxa"/>
            <w:tcBorders>
              <w:top w:val="single" w:sz="12" w:space="0" w:color="auto"/>
            </w:tcBorders>
            <w:vAlign w:val="center"/>
          </w:tcPr>
          <w:p w14:paraId="13A728FE" w14:textId="240C4FAD" w:rsidR="00B44D01" w:rsidRDefault="00B44D01" w:rsidP="00B44D01">
            <w:pPr>
              <w:jc w:val="center"/>
            </w:pPr>
            <w:r>
              <w:t>1</w:t>
            </w:r>
          </w:p>
        </w:tc>
        <w:tc>
          <w:tcPr>
            <w:tcW w:w="1269" w:type="dxa"/>
            <w:tcBorders>
              <w:top w:val="single" w:sz="12" w:space="0" w:color="auto"/>
            </w:tcBorders>
          </w:tcPr>
          <w:p w14:paraId="0EDC5040" w14:textId="600DCE44" w:rsidR="00B44D01" w:rsidRDefault="00B44D01" w:rsidP="00B44D01">
            <w:r>
              <w:t>1</w:t>
            </w:r>
          </w:p>
        </w:tc>
        <w:tc>
          <w:tcPr>
            <w:tcW w:w="1225" w:type="dxa"/>
            <w:tcBorders>
              <w:top w:val="single" w:sz="12" w:space="0" w:color="auto"/>
            </w:tcBorders>
          </w:tcPr>
          <w:p w14:paraId="34FF4EAA" w14:textId="0CAF008A" w:rsidR="00B44D01" w:rsidRDefault="00B44D01" w:rsidP="00B44D01">
            <w:r>
              <w:t>2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41799810" w14:textId="30B46EF2" w:rsidR="00B44D01" w:rsidRDefault="00B44D01" w:rsidP="00B44D01">
            <w:r>
              <w:t>0</w:t>
            </w:r>
          </w:p>
        </w:tc>
        <w:tc>
          <w:tcPr>
            <w:tcW w:w="1564" w:type="dxa"/>
            <w:tcBorders>
              <w:top w:val="single" w:sz="12" w:space="0" w:color="auto"/>
              <w:right w:val="single" w:sz="12" w:space="0" w:color="auto"/>
            </w:tcBorders>
          </w:tcPr>
          <w:p w14:paraId="70CB8283" w14:textId="15111854" w:rsidR="00B44D01" w:rsidRDefault="00B44D01" w:rsidP="00B44D01">
            <w:r>
              <w:t>0.00000</w:t>
            </w:r>
          </w:p>
        </w:tc>
      </w:tr>
      <w:tr w:rsidR="00B44D01" w14:paraId="24BAB53D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  <w:vAlign w:val="center"/>
          </w:tcPr>
          <w:p w14:paraId="1B66C438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50825722" w14:textId="44B3784D" w:rsidR="00B44D01" w:rsidRDefault="00B44D01" w:rsidP="00B44D01">
            <w:pPr>
              <w:jc w:val="center"/>
            </w:pPr>
            <w:r>
              <w:t>2</w:t>
            </w:r>
          </w:p>
        </w:tc>
        <w:tc>
          <w:tcPr>
            <w:tcW w:w="1269" w:type="dxa"/>
          </w:tcPr>
          <w:p w14:paraId="3355956F" w14:textId="4BDEFCE5" w:rsidR="00B44D01" w:rsidRDefault="00B44D01" w:rsidP="00B44D01">
            <w:r>
              <w:t>3</w:t>
            </w:r>
          </w:p>
        </w:tc>
        <w:tc>
          <w:tcPr>
            <w:tcW w:w="1225" w:type="dxa"/>
          </w:tcPr>
          <w:p w14:paraId="7552943E" w14:textId="4498C7BD" w:rsidR="00B44D01" w:rsidRDefault="00B44D01" w:rsidP="00B44D01">
            <w:r>
              <w:t>5</w:t>
            </w:r>
          </w:p>
        </w:tc>
        <w:tc>
          <w:tcPr>
            <w:tcW w:w="1276" w:type="dxa"/>
          </w:tcPr>
          <w:p w14:paraId="7C0E1551" w14:textId="343382BD" w:rsidR="00B44D01" w:rsidRDefault="00B44D01" w:rsidP="00B44D01">
            <w:r>
              <w:t>6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4354BBF0" w14:textId="372B67C6" w:rsidR="00B44D01" w:rsidRDefault="00B44D01" w:rsidP="00B44D01">
            <w:r>
              <w:t>0.00000</w:t>
            </w:r>
          </w:p>
        </w:tc>
      </w:tr>
      <w:tr w:rsidR="00B44D01" w14:paraId="6832D20D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  <w:vAlign w:val="center"/>
          </w:tcPr>
          <w:p w14:paraId="29C7B0D7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6CD7ED1D" w14:textId="36C64DC2" w:rsidR="00B44D01" w:rsidRDefault="00B44D01" w:rsidP="00B44D01">
            <w:pPr>
              <w:jc w:val="center"/>
            </w:pPr>
            <w:r>
              <w:t>3</w:t>
            </w:r>
          </w:p>
        </w:tc>
        <w:tc>
          <w:tcPr>
            <w:tcW w:w="1269" w:type="dxa"/>
          </w:tcPr>
          <w:p w14:paraId="32B0568A" w14:textId="1738EBFA" w:rsidR="00B44D01" w:rsidRDefault="00B44D01" w:rsidP="00B44D01">
            <w:r>
              <w:t>74702</w:t>
            </w:r>
          </w:p>
        </w:tc>
        <w:tc>
          <w:tcPr>
            <w:tcW w:w="1225" w:type="dxa"/>
          </w:tcPr>
          <w:p w14:paraId="31F4C047" w14:textId="7DC18F83" w:rsidR="00B44D01" w:rsidRDefault="00B44D01" w:rsidP="00B44D01">
            <w:r>
              <w:t>74703</w:t>
            </w:r>
          </w:p>
        </w:tc>
        <w:tc>
          <w:tcPr>
            <w:tcW w:w="1276" w:type="dxa"/>
          </w:tcPr>
          <w:p w14:paraId="15813CF6" w14:textId="05AB8F8D" w:rsidR="00B44D01" w:rsidRDefault="00B44D01" w:rsidP="00B44D01">
            <w:r>
              <w:t>74701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1A0C62B1" w14:textId="32A2EC3E" w:rsidR="00B44D01" w:rsidRDefault="00451CBB" w:rsidP="00B44D01">
            <w:r w:rsidRPr="00451CBB">
              <w:t>47.68979</w:t>
            </w:r>
          </w:p>
        </w:tc>
      </w:tr>
      <w:tr w:rsidR="00B44D01" w14:paraId="5A80483B" w14:textId="77777777" w:rsidTr="00AB5988">
        <w:tc>
          <w:tcPr>
            <w:tcW w:w="1187" w:type="dxa"/>
            <w:vMerge/>
            <w:tcBorders>
              <w:left w:val="single" w:sz="12" w:space="0" w:color="auto"/>
            </w:tcBorders>
            <w:vAlign w:val="center"/>
          </w:tcPr>
          <w:p w14:paraId="5AF95A67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vAlign w:val="center"/>
          </w:tcPr>
          <w:p w14:paraId="2B0E13FC" w14:textId="08C8E2A1" w:rsidR="00B44D01" w:rsidRDefault="005B2A7C" w:rsidP="00B44D01">
            <w:pPr>
              <w:jc w:val="center"/>
            </w:pPr>
            <w:r>
              <w:t>4</w:t>
            </w:r>
          </w:p>
        </w:tc>
        <w:tc>
          <w:tcPr>
            <w:tcW w:w="1269" w:type="dxa"/>
          </w:tcPr>
          <w:p w14:paraId="562179F8" w14:textId="54AA382A" w:rsidR="00B44D01" w:rsidRDefault="00B44D01" w:rsidP="00B44D01">
            <w:r>
              <w:t>42</w:t>
            </w:r>
          </w:p>
        </w:tc>
        <w:tc>
          <w:tcPr>
            <w:tcW w:w="1225" w:type="dxa"/>
          </w:tcPr>
          <w:p w14:paraId="5D510D9D" w14:textId="21397E99" w:rsidR="00B44D01" w:rsidRDefault="00B44D01" w:rsidP="00B44D01">
            <w:r>
              <w:t>44</w:t>
            </w:r>
          </w:p>
        </w:tc>
        <w:tc>
          <w:tcPr>
            <w:tcW w:w="1276" w:type="dxa"/>
          </w:tcPr>
          <w:p w14:paraId="098416CE" w14:textId="35BA772B" w:rsidR="00B44D01" w:rsidRDefault="00B44D01" w:rsidP="00B44D01">
            <w:r>
              <w:t>59</w:t>
            </w:r>
          </w:p>
        </w:tc>
        <w:tc>
          <w:tcPr>
            <w:tcW w:w="1564" w:type="dxa"/>
            <w:tcBorders>
              <w:right w:val="single" w:sz="12" w:space="0" w:color="auto"/>
            </w:tcBorders>
          </w:tcPr>
          <w:p w14:paraId="2B6B9D5A" w14:textId="4D7A8051" w:rsidR="00B44D01" w:rsidRDefault="00B44D01" w:rsidP="00B44D01">
            <w:r>
              <w:t>0.04688</w:t>
            </w:r>
          </w:p>
        </w:tc>
      </w:tr>
      <w:tr w:rsidR="00B44D01" w14:paraId="6968378F" w14:textId="77777777" w:rsidTr="00AB5988">
        <w:tc>
          <w:tcPr>
            <w:tcW w:w="1187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65FE4AA" w14:textId="77777777" w:rsidR="00B44D01" w:rsidRDefault="00B44D01" w:rsidP="00B44D01">
            <w:pPr>
              <w:jc w:val="center"/>
            </w:pPr>
          </w:p>
        </w:tc>
        <w:tc>
          <w:tcPr>
            <w:tcW w:w="1407" w:type="dxa"/>
            <w:tcBorders>
              <w:bottom w:val="single" w:sz="12" w:space="0" w:color="auto"/>
            </w:tcBorders>
            <w:vAlign w:val="center"/>
          </w:tcPr>
          <w:p w14:paraId="27D41072" w14:textId="23ECC1C9" w:rsidR="00B44D01" w:rsidRDefault="005B2A7C" w:rsidP="00B44D01">
            <w:pPr>
              <w:jc w:val="center"/>
            </w:pPr>
            <w:r>
              <w:t>5</w:t>
            </w:r>
          </w:p>
        </w:tc>
        <w:tc>
          <w:tcPr>
            <w:tcW w:w="1269" w:type="dxa"/>
            <w:tcBorders>
              <w:bottom w:val="single" w:sz="12" w:space="0" w:color="auto"/>
            </w:tcBorders>
          </w:tcPr>
          <w:p w14:paraId="0D87B238" w14:textId="6F997924" w:rsidR="00B44D01" w:rsidRDefault="00B44D01" w:rsidP="00B44D01">
            <w:r>
              <w:t>5116</w:t>
            </w:r>
          </w:p>
        </w:tc>
        <w:tc>
          <w:tcPr>
            <w:tcW w:w="1225" w:type="dxa"/>
            <w:tcBorders>
              <w:bottom w:val="single" w:sz="12" w:space="0" w:color="auto"/>
            </w:tcBorders>
          </w:tcPr>
          <w:p w14:paraId="29CCC8CA" w14:textId="6DC9527C" w:rsidR="00B44D01" w:rsidRDefault="00B44D01" w:rsidP="00B44D01">
            <w:r>
              <w:t>5118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303FBAEF" w14:textId="5F6E5B5A" w:rsidR="00B44D01" w:rsidRDefault="00B44D01" w:rsidP="00B44D01">
            <w:r>
              <w:t>5278</w:t>
            </w:r>
          </w:p>
        </w:tc>
        <w:tc>
          <w:tcPr>
            <w:tcW w:w="1564" w:type="dxa"/>
            <w:tcBorders>
              <w:bottom w:val="single" w:sz="12" w:space="0" w:color="auto"/>
              <w:right w:val="single" w:sz="12" w:space="0" w:color="auto"/>
            </w:tcBorders>
          </w:tcPr>
          <w:p w14:paraId="17F33C97" w14:textId="27B372B9" w:rsidR="00B44D01" w:rsidRDefault="00B44D01" w:rsidP="00B44D01">
            <w:r>
              <w:t>3.51580</w:t>
            </w:r>
          </w:p>
        </w:tc>
      </w:tr>
    </w:tbl>
    <w:p w14:paraId="35A30BE0" w14:textId="77777777" w:rsidR="00E30875" w:rsidRPr="00736B5D" w:rsidRDefault="00E30875" w:rsidP="00736B5D"/>
    <w:p w14:paraId="48E5D1EB" w14:textId="20228114" w:rsidR="009D66C0" w:rsidRPr="009D66C0" w:rsidRDefault="640A2DFF" w:rsidP="005B2A7C">
      <w:pPr>
        <w:pStyle w:val="Cabealho1"/>
      </w:pPr>
      <w:r>
        <w:t xml:space="preserve">Análise </w:t>
      </w:r>
      <w:r w:rsidR="00736B5D">
        <w:t>dos Resultados</w:t>
      </w:r>
    </w:p>
    <w:p w14:paraId="17CFDD10" w14:textId="7674B364" w:rsidR="00A50FA4" w:rsidRDefault="00CD1D34" w:rsidP="00A50FA4">
      <w:pPr>
        <w:pStyle w:val="PargrafodaLista"/>
        <w:numPr>
          <w:ilvl w:val="0"/>
          <w:numId w:val="14"/>
        </w:numPr>
        <w:jc w:val="both"/>
      </w:pPr>
      <w:r>
        <w:t xml:space="preserve">Dos 3 algoritmos de procura testados, aquele que obteve melhores resultados, em geral, foi o A*. Isto deve-se principalmente ao uso de uma heurística fiável que </w:t>
      </w:r>
      <w:commentRangeStart w:id="0"/>
      <w:r>
        <w:t xml:space="preserve">reduz significativamente </w:t>
      </w:r>
      <w:commentRangeEnd w:id="0"/>
      <w:r w:rsidR="00A50FA4">
        <w:rPr>
          <w:rStyle w:val="Refdecomentrio"/>
        </w:rPr>
        <w:commentReference w:id="0"/>
      </w:r>
      <w:r>
        <w:t>o número de nós expandidos</w:t>
      </w:r>
      <w:r w:rsidR="00397B2C">
        <w:t>.</w:t>
      </w:r>
    </w:p>
    <w:p w14:paraId="7612F78A" w14:textId="77777777" w:rsidR="00A50FA4" w:rsidRPr="00A50FA4" w:rsidRDefault="00A50FA4" w:rsidP="00A50FA4">
      <w:pPr>
        <w:pStyle w:val="PargrafodaLista"/>
        <w:jc w:val="both"/>
        <w:rPr>
          <w:sz w:val="8"/>
        </w:rPr>
      </w:pPr>
    </w:p>
    <w:p w14:paraId="34CF3266" w14:textId="77777777" w:rsidR="008E16C7" w:rsidRDefault="00397B2C" w:rsidP="00A50FA4">
      <w:pPr>
        <w:pStyle w:val="PargrafodaLista"/>
        <w:jc w:val="both"/>
        <w:rPr>
          <w:ins w:id="1" w:author="David Coimbra" w:date="2017-10-19T18:56:00Z"/>
        </w:rPr>
      </w:pPr>
      <w:r>
        <w:t>No pior caso, a complexidade</w:t>
      </w:r>
      <w:r w:rsidR="00B52C96">
        <w:t xml:space="preserve"> temporal</w:t>
      </w:r>
      <w:r>
        <w:t xml:space="preserve"> tanto da DFS como do A* é de O(</w:t>
      </w:r>
      <w:proofErr w:type="spellStart"/>
      <w:r>
        <w:t>b</w:t>
      </w:r>
      <w:r w:rsidRPr="008E16C7">
        <w:rPr>
          <w:vertAlign w:val="superscript"/>
        </w:rPr>
        <w:t>d</w:t>
      </w:r>
      <w:proofErr w:type="spellEnd"/>
      <w:r>
        <w:t xml:space="preserve">), em que </w:t>
      </w:r>
      <w:r w:rsidRPr="008E16C7">
        <w:rPr>
          <w:i/>
        </w:rPr>
        <w:t>b</w:t>
      </w:r>
      <w:r>
        <w:t xml:space="preserve"> é o número médio de sucessores por estado e </w:t>
      </w:r>
      <w:r w:rsidRPr="008E16C7">
        <w:rPr>
          <w:i/>
        </w:rPr>
        <w:t xml:space="preserve">d </w:t>
      </w:r>
      <w:r>
        <w:t xml:space="preserve">é a profundidade do caminho que conduz à solução. A superioridade do A* em relação à DFS </w:t>
      </w:r>
      <w:commentRangeStart w:id="2"/>
      <w:r>
        <w:t>é evidente no número de nós expandidos e gerados, que é muito maior no caso</w:t>
      </w:r>
      <w:r w:rsidR="00B52C96">
        <w:t xml:space="preserve"> da DFS</w:t>
      </w:r>
      <w:ins w:id="3" w:author="David Coimbra" w:date="2017-10-19T18:56:00Z">
        <w:r w:rsidR="008E16C7">
          <w:t>, como é visível no teste realizado ao último tabuleiro.</w:t>
        </w:r>
      </w:ins>
    </w:p>
    <w:p w14:paraId="476BA594" w14:textId="2C9A417D" w:rsidR="00A50FA4" w:rsidRPr="008E16C7" w:rsidDel="008E16C7" w:rsidRDefault="00B52C96" w:rsidP="00F36925">
      <w:pPr>
        <w:pStyle w:val="PargrafodaLista"/>
        <w:numPr>
          <w:ilvl w:val="0"/>
          <w:numId w:val="14"/>
        </w:numPr>
        <w:spacing w:before="240"/>
        <w:jc w:val="both"/>
        <w:rPr>
          <w:del w:id="4" w:author="David Coimbra" w:date="2017-10-19T18:56:00Z"/>
          <w:sz w:val="8"/>
          <w:rPrChange w:id="5" w:author="David Coimbra" w:date="2017-10-19T18:56:00Z">
            <w:rPr>
              <w:del w:id="6" w:author="David Coimbra" w:date="2017-10-19T18:56:00Z"/>
            </w:rPr>
          </w:rPrChange>
        </w:rPr>
        <w:pPrChange w:id="7" w:author="David Coimbra" w:date="2017-10-19T18:56:00Z">
          <w:pPr>
            <w:pStyle w:val="PargrafodaLista"/>
            <w:numPr>
              <w:numId w:val="14"/>
            </w:numPr>
            <w:spacing w:before="240"/>
            <w:ind w:hanging="360"/>
            <w:jc w:val="both"/>
          </w:pPr>
        </w:pPrChange>
      </w:pPr>
      <w:del w:id="8" w:author="David Coimbra" w:date="2017-10-19T18:56:00Z">
        <w:r w:rsidDel="008E16C7">
          <w:delText>.</w:delText>
        </w:r>
      </w:del>
      <w:ins w:id="9" w:author="David Coimbra" w:date="2017-10-19T18:56:00Z">
        <w:r w:rsidR="008E16C7" w:rsidDel="008E16C7">
          <w:t xml:space="preserve"> </w:t>
        </w:r>
      </w:ins>
      <w:del w:id="10" w:author="David Coimbra" w:date="2017-10-19T18:56:00Z">
        <w:r w:rsidDel="008E16C7">
          <w:delText xml:space="preserve"> </w:delText>
        </w:r>
        <w:commentRangeEnd w:id="2"/>
        <w:r w:rsidR="00A50FA4" w:rsidDel="008E16C7">
          <w:rPr>
            <w:rStyle w:val="Refdecomentrio"/>
          </w:rPr>
          <w:commentReference w:id="2"/>
        </w:r>
      </w:del>
    </w:p>
    <w:p w14:paraId="290A5108" w14:textId="77777777" w:rsidR="00A50FA4" w:rsidRPr="00A50FA4" w:rsidRDefault="00A50FA4" w:rsidP="00A50FA4">
      <w:pPr>
        <w:pStyle w:val="PargrafodaLista"/>
        <w:jc w:val="both"/>
        <w:rPr>
          <w:sz w:val="8"/>
        </w:rPr>
      </w:pPr>
    </w:p>
    <w:p w14:paraId="774A1298" w14:textId="33405A29" w:rsidR="009D66C0" w:rsidRDefault="00B52C96" w:rsidP="00A50FA4">
      <w:pPr>
        <w:pStyle w:val="PargrafodaLista"/>
        <w:numPr>
          <w:ilvl w:val="0"/>
          <w:numId w:val="14"/>
        </w:numPr>
        <w:spacing w:before="240"/>
        <w:jc w:val="both"/>
        <w:rPr>
          <w:ins w:id="11" w:author="David Coimbra" w:date="2017-10-19T19:02:00Z"/>
        </w:rPr>
      </w:pPr>
      <w:r>
        <w:t xml:space="preserve">A procura gananciosa produziu resultados satisfatórios, semelhantes aos produzidos pelo A*, pois para este problema não existe solução ótima (i. e., não é possível encontrar o menor número de ações possível que conduza a uma solução). Portanto, a existência de uma heurística fiável é o necessário para encontrar uma solução eficientemente, já que a solução encontrada pela procura gananciosa pode não ser a ótima. A complexidade temporal da procura gananciosa </w:t>
      </w:r>
      <w:r w:rsidR="009D66C0">
        <w:t>é também idêntica à da DFS e do A*: O(</w:t>
      </w:r>
      <w:proofErr w:type="spellStart"/>
      <w:r w:rsidR="009D66C0">
        <w:t>b</w:t>
      </w:r>
      <w:r w:rsidR="009D66C0" w:rsidRPr="00A50FA4">
        <w:rPr>
          <w:vertAlign w:val="superscript"/>
        </w:rPr>
        <w:t>d</w:t>
      </w:r>
      <w:proofErr w:type="spellEnd"/>
      <w:r w:rsidR="009D66C0">
        <w:t>).</w:t>
      </w:r>
    </w:p>
    <w:p w14:paraId="46CFA9C4" w14:textId="77777777" w:rsidR="006340BE" w:rsidRDefault="006340BE" w:rsidP="006340BE">
      <w:pPr>
        <w:pStyle w:val="PargrafodaLista"/>
        <w:spacing w:before="240"/>
        <w:jc w:val="both"/>
        <w:rPr>
          <w:ins w:id="12" w:author="David Coimbra" w:date="2017-10-19T19:02:00Z"/>
        </w:rPr>
        <w:pPrChange w:id="13" w:author="David Coimbra" w:date="2017-10-19T19:02:00Z">
          <w:pPr>
            <w:pStyle w:val="PargrafodaLista"/>
            <w:numPr>
              <w:numId w:val="14"/>
            </w:numPr>
            <w:spacing w:before="240"/>
            <w:ind w:hanging="360"/>
            <w:jc w:val="both"/>
          </w:pPr>
        </w:pPrChange>
      </w:pPr>
    </w:p>
    <w:p w14:paraId="7E1E70C7" w14:textId="59D75EC1" w:rsidR="006340BE" w:rsidRDefault="006340BE" w:rsidP="00A50FA4">
      <w:pPr>
        <w:pStyle w:val="PargrafodaLista"/>
        <w:numPr>
          <w:ilvl w:val="0"/>
          <w:numId w:val="14"/>
        </w:numPr>
        <w:spacing w:before="240"/>
        <w:jc w:val="both"/>
      </w:pPr>
      <w:ins w:id="14" w:author="David Coimbra" w:date="2017-10-19T19:02:00Z">
        <w:r>
          <w:t>Apesar da fiabilidade da heurística, esta não é admissível</w:t>
        </w:r>
      </w:ins>
      <w:ins w:id="15" w:author="David Coimbra" w:date="2017-10-19T19:03:00Z">
        <w:r>
          <w:t xml:space="preserve">. Como o problema do </w:t>
        </w:r>
        <w:proofErr w:type="spellStart"/>
        <w:r>
          <w:t>Same</w:t>
        </w:r>
        <w:proofErr w:type="spellEnd"/>
        <w:r>
          <w:t xml:space="preserve"> Game é NP-Completo, é impossível encontrar uma heurística admissível.</w:t>
        </w:r>
      </w:ins>
      <w:bookmarkStart w:id="16" w:name="_GoBack"/>
      <w:bookmarkEnd w:id="16"/>
    </w:p>
    <w:p w14:paraId="0B677EB2" w14:textId="77777777" w:rsidR="00A50FA4" w:rsidRPr="00A50FA4" w:rsidRDefault="00A50FA4" w:rsidP="00A50FA4">
      <w:pPr>
        <w:pStyle w:val="PargrafodaLista"/>
        <w:jc w:val="both"/>
        <w:rPr>
          <w:sz w:val="8"/>
        </w:rPr>
      </w:pPr>
    </w:p>
    <w:p w14:paraId="19406D63" w14:textId="63917153" w:rsidR="0064733E" w:rsidRDefault="00E626FF" w:rsidP="00A50FA4">
      <w:pPr>
        <w:pStyle w:val="PargrafodaLista"/>
        <w:numPr>
          <w:ilvl w:val="0"/>
          <w:numId w:val="14"/>
        </w:numPr>
        <w:spacing w:before="240"/>
        <w:jc w:val="both"/>
      </w:pPr>
      <w:r>
        <w:t>A complexidade da execução de cada algoritmo</w:t>
      </w:r>
      <w:del w:id="17" w:author="Filipa Leça Pereira de Gouveia" w:date="2017-10-19T14:29:00Z">
        <w:r w:rsidDel="003B02E6">
          <w:delText xml:space="preserve"> recebe um</w:delText>
        </w:r>
      </w:del>
      <w:r>
        <w:t xml:space="preserve"> </w:t>
      </w:r>
      <w:del w:id="18" w:author="Filipa Leça Pereira de Gouveia" w:date="2017-10-19T14:29:00Z">
        <w:r w:rsidDel="003B02E6">
          <w:delText xml:space="preserve">aumento </w:delText>
        </w:r>
      </w:del>
      <w:ins w:id="19" w:author="Filipa Leça Pereira de Gouveia" w:date="2017-10-19T14:29:00Z">
        <w:r w:rsidR="003B02E6">
          <w:t xml:space="preserve">aumenta </w:t>
        </w:r>
      </w:ins>
      <w:r>
        <w:t>significativ</w:t>
      </w:r>
      <w:ins w:id="20" w:author="Filipa Leça Pereira de Gouveia" w:date="2017-10-19T14:29:00Z">
        <w:r w:rsidR="003B02E6">
          <w:t>amente</w:t>
        </w:r>
      </w:ins>
      <w:del w:id="21" w:author="Filipa Leça Pereira de Gouveia" w:date="2017-10-19T14:29:00Z">
        <w:r w:rsidDel="003B02E6">
          <w:delText>o</w:delText>
        </w:r>
      </w:del>
      <w:r>
        <w:t xml:space="preserve"> ao aumentar o tamanho do tabuleiro. Este aumento é </w:t>
      </w:r>
      <w:del w:id="22" w:author="Filipa Leça Pereira de Gouveia" w:date="2017-10-19T14:34:00Z">
        <w:r w:rsidDel="003B02E6">
          <w:delText>muito maior ao</w:delText>
        </w:r>
      </w:del>
      <w:ins w:id="23" w:author="Filipa Leça Pereira de Gouveia" w:date="2017-10-19T14:34:00Z">
        <w:r w:rsidR="003B02E6">
          <w:t>exponenciado</w:t>
        </w:r>
      </w:ins>
      <w:r>
        <w:t xml:space="preserve"> </w:t>
      </w:r>
      <w:del w:id="24" w:author="Filipa Leça Pereira de Gouveia" w:date="2017-10-19T14:34:00Z">
        <w:r w:rsidDel="003B02E6">
          <w:delText xml:space="preserve">aumentar </w:delText>
        </w:r>
      </w:del>
      <w:ins w:id="25" w:author="Filipa Leça Pereira de Gouveia" w:date="2017-10-19T14:34:00Z">
        <w:r w:rsidR="003B02E6">
          <w:t xml:space="preserve">quando </w:t>
        </w:r>
      </w:ins>
      <w:r>
        <w:t xml:space="preserve">o número total de cores </w:t>
      </w:r>
      <w:del w:id="26" w:author="Filipa Leça Pereira de Gouveia" w:date="2017-10-19T14:34:00Z">
        <w:r w:rsidDel="003B02E6">
          <w:delText>no tabuleiro</w:delText>
        </w:r>
      </w:del>
      <w:ins w:id="27" w:author="Filipa Leça Pereira de Gouveia" w:date="2017-10-19T14:34:00Z">
        <w:r w:rsidR="003B02E6">
          <w:t>aumenta</w:t>
        </w:r>
      </w:ins>
      <w:r>
        <w:t>, uma vez que resulta num maior número de grupos removíveis (e, portanto, nós expandidos).</w:t>
      </w:r>
    </w:p>
    <w:p w14:paraId="1254F23C" w14:textId="77777777" w:rsidR="00A50FA4" w:rsidRPr="00A50FA4" w:rsidRDefault="00A50FA4" w:rsidP="00A50FA4">
      <w:pPr>
        <w:pStyle w:val="PargrafodaLista"/>
        <w:jc w:val="both"/>
        <w:rPr>
          <w:sz w:val="8"/>
        </w:rPr>
      </w:pPr>
    </w:p>
    <w:p w14:paraId="48ADA99A" w14:textId="46F37DC1" w:rsidR="0064733E" w:rsidRDefault="0064733E" w:rsidP="00A50FA4">
      <w:pPr>
        <w:pStyle w:val="PargrafodaLista"/>
        <w:numPr>
          <w:ilvl w:val="0"/>
          <w:numId w:val="14"/>
        </w:numPr>
        <w:spacing w:before="240"/>
        <w:jc w:val="both"/>
      </w:pPr>
      <w:r>
        <w:t>A complexidade</w:t>
      </w:r>
      <w:r w:rsidR="00BD792B">
        <w:t xml:space="preserve"> temporal</w:t>
      </w:r>
      <w:r>
        <w:t xml:space="preserve"> da rotina </w:t>
      </w:r>
      <w:proofErr w:type="spellStart"/>
      <w:r>
        <w:t>board_find_groups</w:t>
      </w:r>
      <w:proofErr w:type="spellEnd"/>
      <w:r>
        <w:t xml:space="preserve"> é O(N), em que N é o tamanho do tabuleiro. Es</w:t>
      </w:r>
      <w:r w:rsidR="00BD792B">
        <w:t xml:space="preserve">ta rotina é semelhante a uma </w:t>
      </w:r>
      <w:proofErr w:type="spellStart"/>
      <w:r w:rsidR="00BD792B" w:rsidRPr="00A50FA4">
        <w:rPr>
          <w:i/>
        </w:rPr>
        <w:t>Depth-First</w:t>
      </w:r>
      <w:proofErr w:type="spellEnd"/>
      <w:r w:rsidR="00BD792B" w:rsidRPr="00A50FA4">
        <w:rPr>
          <w:i/>
        </w:rPr>
        <w:t xml:space="preserve"> </w:t>
      </w:r>
      <w:proofErr w:type="spellStart"/>
      <w:r w:rsidR="00BD792B" w:rsidRPr="00A50FA4">
        <w:rPr>
          <w:i/>
        </w:rPr>
        <w:t>Search</w:t>
      </w:r>
      <w:proofErr w:type="spellEnd"/>
      <w:r>
        <w:t>: percorre recursivamente todo o tabuleiro,</w:t>
      </w:r>
      <w:r w:rsidR="00BD792B">
        <w:t xml:space="preserve"> visitando as posições adjacentes e adicionando-as </w:t>
      </w:r>
      <w:r>
        <w:t>aos respetivos grupos</w:t>
      </w:r>
      <w:r w:rsidR="00BD792B">
        <w:t>,</w:t>
      </w:r>
      <w:r>
        <w:t xml:space="preserve"> com o cuidado de verificar se uma posição já foi visitada.</w:t>
      </w:r>
    </w:p>
    <w:p w14:paraId="50DBBBDB" w14:textId="77777777" w:rsidR="00A50FA4" w:rsidRPr="00A50FA4" w:rsidRDefault="00A50FA4" w:rsidP="00A50FA4">
      <w:pPr>
        <w:pStyle w:val="PargrafodaLista"/>
        <w:jc w:val="both"/>
        <w:rPr>
          <w:sz w:val="8"/>
        </w:rPr>
      </w:pPr>
    </w:p>
    <w:p w14:paraId="581AEEBA" w14:textId="1EDF3D86" w:rsidR="00736B5D" w:rsidRPr="00736B5D" w:rsidRDefault="0064733E" w:rsidP="00A50FA4">
      <w:pPr>
        <w:pStyle w:val="PargrafodaLista"/>
        <w:numPr>
          <w:ilvl w:val="0"/>
          <w:numId w:val="14"/>
        </w:numPr>
        <w:spacing w:before="240"/>
        <w:jc w:val="both"/>
      </w:pPr>
      <w:r>
        <w:t>A complexidade</w:t>
      </w:r>
      <w:r w:rsidR="00BD792B">
        <w:t xml:space="preserve"> temporal</w:t>
      </w:r>
      <w:r>
        <w:t xml:space="preserve"> da rot</w:t>
      </w:r>
      <w:r w:rsidR="00BD792B">
        <w:t xml:space="preserve">ina </w:t>
      </w:r>
      <w:proofErr w:type="spellStart"/>
      <w:r w:rsidR="00BD792B">
        <w:t>board_remove_group</w:t>
      </w:r>
      <w:proofErr w:type="spellEnd"/>
      <w:r>
        <w:t xml:space="preserve"> é </w:t>
      </w:r>
      <w:r w:rsidR="00BD792B">
        <w:t xml:space="preserve">O(N), em que N é o tamanho do tabuleiro. Esta rotina percorre todas as posições do grupo dado, removendo a </w:t>
      </w:r>
      <w:del w:id="28" w:author="Filipa Leça Pereira de Gouveia" w:date="2017-10-19T14:35:00Z">
        <w:r w:rsidR="00BD792B" w:rsidDel="003B02E6">
          <w:delText xml:space="preserve">bola </w:delText>
        </w:r>
      </w:del>
      <w:ins w:id="29" w:author="Filipa Leça Pereira de Gouveia" w:date="2017-10-19T14:35:00Z">
        <w:r w:rsidR="003B02E6">
          <w:t xml:space="preserve">peça </w:t>
        </w:r>
      </w:ins>
      <w:r w:rsidR="00BD792B">
        <w:t>lá colocada</w:t>
      </w:r>
      <w:ins w:id="30" w:author="Filipa Leça Pereira de Gouveia" w:date="2017-10-19T14:36:00Z">
        <w:r w:rsidR="003B02E6">
          <w:t xml:space="preserve"> e realinhando vertical e horizontalmente a disposição das restantes peças</w:t>
        </w:r>
      </w:ins>
      <w:r w:rsidR="00BD792B">
        <w:t>. No pior caso, um grupo corresponde a um tabuleiro inteiro.</w:t>
      </w:r>
    </w:p>
    <w:sectPr w:rsidR="00736B5D" w:rsidRPr="00736B5D" w:rsidSect="005F6F44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613" w:right="1701" w:bottom="1417" w:left="1701" w:header="568" w:footer="371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ilipa Leça Pereira de Gouveia" w:date="2017-10-19T14:25:00Z" w:initials="FLPdG">
    <w:p w14:paraId="42DE93F5" w14:textId="3CC5357C" w:rsidR="00A50FA4" w:rsidRDefault="00A50FA4">
      <w:pPr>
        <w:pStyle w:val="Textodecomentrio"/>
      </w:pPr>
      <w:r>
        <w:rPr>
          <w:rStyle w:val="Refdecomentrio"/>
        </w:rPr>
        <w:annotationRef/>
      </w:r>
      <w:r>
        <w:t>Só relativamente ao tabuleiro 5</w:t>
      </w:r>
    </w:p>
  </w:comment>
  <w:comment w:id="2" w:author="Filipa Leça Pereira de Gouveia" w:date="2017-10-19T14:26:00Z" w:initials="FLPdG">
    <w:p w14:paraId="10F32ADC" w14:textId="70DD3E61" w:rsidR="00A50FA4" w:rsidRDefault="00A50FA4">
      <w:pPr>
        <w:pStyle w:val="Textodecomentrio"/>
      </w:pPr>
      <w:r>
        <w:rPr>
          <w:rStyle w:val="Refdecomentrio"/>
        </w:rPr>
        <w:annotationRef/>
      </w:r>
      <w:r>
        <w:t>Relativamente ao ultimo tabuleiro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DE93F5" w15:done="0"/>
  <w15:commentEx w15:paraId="10F32A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DE93F5" w16cid:durableId="1D9362C4"/>
  <w16cid:commentId w16cid:paraId="10F32ADC" w16cid:durableId="1D9362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4C324" w14:textId="77777777" w:rsidR="00965E89" w:rsidRDefault="00965E89" w:rsidP="00A4595E">
      <w:pPr>
        <w:spacing w:after="0" w:line="240" w:lineRule="auto"/>
      </w:pPr>
      <w:r>
        <w:separator/>
      </w:r>
    </w:p>
  </w:endnote>
  <w:endnote w:type="continuationSeparator" w:id="0">
    <w:p w14:paraId="0B59730B" w14:textId="77777777" w:rsidR="00965E89" w:rsidRDefault="00965E89" w:rsidP="00A4595E">
      <w:pPr>
        <w:spacing w:after="0" w:line="240" w:lineRule="auto"/>
      </w:pPr>
      <w:r>
        <w:continuationSeparator/>
      </w:r>
    </w:p>
  </w:endnote>
  <w:endnote w:type="continuationNotice" w:id="1">
    <w:p w14:paraId="50E9F0EA" w14:textId="77777777" w:rsidR="00965E89" w:rsidRDefault="00965E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4E4D6" w14:textId="77777777" w:rsidR="00A50FA4" w:rsidRDefault="00A50FA4" w:rsidP="00A50FA4">
    <w:pPr>
      <w:pStyle w:val="Rodap"/>
    </w:pPr>
    <w:r>
      <w:t xml:space="preserve">57842 Filipa Marques </w:t>
    </w:r>
  </w:p>
  <w:p w14:paraId="35CBE918" w14:textId="77777777" w:rsidR="00A50FA4" w:rsidRDefault="00A50FA4" w:rsidP="00A50FA4">
    <w:pPr>
      <w:pStyle w:val="Rodap"/>
    </w:pPr>
    <w:r>
      <w:t>84708 David Coimbra</w:t>
    </w:r>
  </w:p>
  <w:sdt>
    <w:sdtPr>
      <w:id w:val="-2992975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F8487" w14:textId="65D7F958" w:rsidR="0064733E" w:rsidRDefault="0064733E">
        <w:pPr>
          <w:pStyle w:val="Rodap"/>
          <w:jc w:val="right"/>
        </w:pPr>
        <w:r>
          <w:fldChar w:fldCharType="begin"/>
        </w:r>
        <w:r w:rsidRPr="00A50FA4">
          <w:instrText xml:space="preserve"> PAGE   \* MERGEFORMAT </w:instrText>
        </w:r>
        <w:r>
          <w:fldChar w:fldCharType="separate"/>
        </w:r>
        <w:r w:rsidR="006340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9C10E6" w14:textId="77777777" w:rsidR="0064733E" w:rsidRDefault="0064733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5087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5DD6D7" w14:textId="77777777" w:rsidR="0064733E" w:rsidRDefault="0064733E" w:rsidP="00DC29D6">
        <w:pPr>
          <w:pStyle w:val="Rodap"/>
        </w:pPr>
        <w:r>
          <w:t xml:space="preserve">57842 Filipa Marques </w:t>
        </w:r>
      </w:p>
      <w:p w14:paraId="7207ECB7" w14:textId="77777777" w:rsidR="0064733E" w:rsidRDefault="0064733E" w:rsidP="00194A40">
        <w:pPr>
          <w:pStyle w:val="Rodap"/>
        </w:pPr>
        <w:r>
          <w:t>84708 David Coimbra</w:t>
        </w:r>
      </w:p>
      <w:p w14:paraId="35111700" w14:textId="563378AF" w:rsidR="0064733E" w:rsidRDefault="0064733E">
        <w:pPr>
          <w:pStyle w:val="Rodap"/>
          <w:jc w:val="right"/>
          <w:rPr>
            <w:noProof/>
          </w:rPr>
        </w:pPr>
        <w:r>
          <w:fldChar w:fldCharType="begin"/>
        </w:r>
        <w:r w:rsidRPr="00476CB8">
          <w:instrText xml:space="preserve"> PAGE   \* MERGEFORMAT </w:instrText>
        </w:r>
        <w:r>
          <w:fldChar w:fldCharType="separate"/>
        </w:r>
        <w:r w:rsidR="006340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AC31D7" w14:textId="77777777" w:rsidR="0064733E" w:rsidRDefault="0064733E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ADB54" w14:textId="77777777" w:rsidR="00965E89" w:rsidRDefault="00965E89" w:rsidP="00A4595E">
      <w:pPr>
        <w:spacing w:after="0" w:line="240" w:lineRule="auto"/>
      </w:pPr>
      <w:r>
        <w:separator/>
      </w:r>
    </w:p>
  </w:footnote>
  <w:footnote w:type="continuationSeparator" w:id="0">
    <w:p w14:paraId="4D5E2FB2" w14:textId="77777777" w:rsidR="00965E89" w:rsidRDefault="00965E89" w:rsidP="00A4595E">
      <w:pPr>
        <w:spacing w:after="0" w:line="240" w:lineRule="auto"/>
      </w:pPr>
      <w:r>
        <w:continuationSeparator/>
      </w:r>
    </w:p>
  </w:footnote>
  <w:footnote w:type="continuationNotice" w:id="1">
    <w:p w14:paraId="2FE8D152" w14:textId="77777777" w:rsidR="00965E89" w:rsidRDefault="00965E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2834"/>
      <w:gridCol w:w="2835"/>
      <w:gridCol w:w="2835"/>
    </w:tblGrid>
    <w:tr w:rsidR="0064733E" w14:paraId="4052E975" w14:textId="77777777" w:rsidTr="640A2DFF">
      <w:tc>
        <w:tcPr>
          <w:tcW w:w="2835" w:type="dxa"/>
        </w:tcPr>
        <w:p w14:paraId="5866A98E" w14:textId="35F6B5C7" w:rsidR="0064733E" w:rsidRDefault="0064733E" w:rsidP="640A2DFF">
          <w:pPr>
            <w:pStyle w:val="Cabealho"/>
            <w:ind w:left="-115"/>
          </w:pPr>
        </w:p>
      </w:tc>
      <w:tc>
        <w:tcPr>
          <w:tcW w:w="2835" w:type="dxa"/>
        </w:tcPr>
        <w:p w14:paraId="4B0CD18A" w14:textId="557D18D5" w:rsidR="0064733E" w:rsidRDefault="0064733E" w:rsidP="640A2DFF">
          <w:pPr>
            <w:pStyle w:val="Cabealho"/>
            <w:jc w:val="center"/>
          </w:pPr>
        </w:p>
      </w:tc>
      <w:tc>
        <w:tcPr>
          <w:tcW w:w="2835" w:type="dxa"/>
        </w:tcPr>
        <w:p w14:paraId="67125C45" w14:textId="4CC6328B" w:rsidR="0064733E" w:rsidRDefault="0064733E" w:rsidP="640A2DFF">
          <w:pPr>
            <w:pStyle w:val="Cabealho"/>
            <w:ind w:right="-115"/>
            <w:jc w:val="right"/>
          </w:pPr>
        </w:p>
      </w:tc>
    </w:tr>
  </w:tbl>
  <w:p w14:paraId="6D92687E" w14:textId="2FA99198" w:rsidR="0064733E" w:rsidRDefault="0064733E" w:rsidP="640A2D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2A29F" w14:textId="03DB1825" w:rsidR="0064733E" w:rsidRPr="005F6F44" w:rsidRDefault="0064733E" w:rsidP="640A2DFF">
    <w:pPr>
      <w:pStyle w:val="Cabealho"/>
      <w:ind w:firstLine="2832"/>
      <w:rPr>
        <w:rFonts w:ascii="Arial" w:eastAsia="Arial" w:hAnsi="Arial" w:cs="Arial"/>
      </w:rPr>
    </w:pPr>
    <w:r w:rsidRPr="005F6F44">
      <w:rPr>
        <w:rFonts w:ascii="Arial" w:hAnsi="Arial" w:cs="Arial"/>
        <w:noProof/>
        <w:szCs w:val="24"/>
        <w:lang w:val="en-GB" w:eastAsia="en-GB"/>
      </w:rPr>
      <w:drawing>
        <wp:anchor distT="0" distB="0" distL="114300" distR="114300" simplePos="0" relativeHeight="251658240" behindDoc="0" locked="0" layoutInCell="1" allowOverlap="1" wp14:anchorId="1720736F" wp14:editId="52F9203F">
          <wp:simplePos x="0" y="0"/>
          <wp:positionH relativeFrom="column">
            <wp:posOffset>15240</wp:posOffset>
          </wp:positionH>
          <wp:positionV relativeFrom="paragraph">
            <wp:posOffset>-68580</wp:posOffset>
          </wp:positionV>
          <wp:extent cx="1619250" cy="652326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RGB_PO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6" t="31703" r="19038" b="33100"/>
                  <a:stretch/>
                </pic:blipFill>
                <pic:spPr bwMode="auto">
                  <a:xfrm>
                    <a:off x="0" y="0"/>
                    <a:ext cx="1619250" cy="6523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640A2DFF">
      <w:rPr>
        <w:rFonts w:ascii="Arial" w:eastAsia="Arial" w:hAnsi="Arial" w:cs="Arial"/>
      </w:rPr>
      <w:t>LEIC</w:t>
    </w:r>
    <w:r w:rsidRPr="640A2DFF">
      <w:rPr>
        <w:rFonts w:ascii="Arial" w:eastAsia="Arial" w:hAnsi="Arial" w:cs="Arial"/>
        <w:sz w:val="28"/>
        <w:szCs w:val="28"/>
      </w:rPr>
      <w:t xml:space="preserve"> </w:t>
    </w:r>
    <w:r>
      <w:rPr>
        <w:rFonts w:ascii="Arial" w:eastAsia="Arial" w:hAnsi="Arial" w:cs="Arial"/>
        <w:sz w:val="22"/>
      </w:rPr>
      <w:t>2017/2018 1</w:t>
    </w:r>
    <w:r w:rsidRPr="640A2DFF">
      <w:rPr>
        <w:rFonts w:ascii="Arial" w:eastAsia="Arial" w:hAnsi="Arial" w:cs="Arial"/>
        <w:sz w:val="22"/>
      </w:rPr>
      <w:t>º Semestre</w:t>
    </w:r>
  </w:p>
  <w:p w14:paraId="4D557DB6" w14:textId="651B1D0A" w:rsidR="0064733E" w:rsidRPr="005F6F44" w:rsidRDefault="0064733E" w:rsidP="640A2DFF">
    <w:pPr>
      <w:pStyle w:val="Cabealho"/>
      <w:ind w:firstLine="2835"/>
      <w:rPr>
        <w:rFonts w:ascii="Arial" w:eastAsia="Arial" w:hAnsi="Arial" w:cs="Arial"/>
        <w:sz w:val="22"/>
      </w:rPr>
    </w:pPr>
    <w:r>
      <w:rPr>
        <w:rFonts w:ascii="Arial" w:eastAsia="Arial" w:hAnsi="Arial" w:cs="Arial"/>
        <w:sz w:val="22"/>
      </w:rPr>
      <w:t>Inteligência Artificial</w:t>
    </w:r>
  </w:p>
  <w:p w14:paraId="63C481B0" w14:textId="6DB081D3" w:rsidR="0064733E" w:rsidRDefault="0064733E" w:rsidP="005F6F44">
    <w:pPr>
      <w:pStyle w:val="Cabealho"/>
      <w:ind w:firstLine="2835"/>
    </w:pPr>
    <w:r>
      <w:rPr>
        <w:rFonts w:ascii="Arial" w:eastAsia="Arial" w:hAnsi="Arial" w:cs="Arial"/>
        <w:sz w:val="22"/>
      </w:rPr>
      <w:t>1</w:t>
    </w:r>
    <w:r w:rsidRPr="640A2DFF">
      <w:rPr>
        <w:rFonts w:ascii="Arial" w:eastAsia="Arial" w:hAnsi="Arial" w:cs="Arial"/>
        <w:sz w:val="22"/>
      </w:rPr>
      <w:t>º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B302D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750006B"/>
    <w:multiLevelType w:val="hybridMultilevel"/>
    <w:tmpl w:val="012A1C7E"/>
    <w:lvl w:ilvl="0" w:tplc="93C4720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9671D9"/>
    <w:multiLevelType w:val="hybridMultilevel"/>
    <w:tmpl w:val="F2E4D99E"/>
    <w:lvl w:ilvl="0" w:tplc="C4047E8A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C419EF"/>
    <w:multiLevelType w:val="hybridMultilevel"/>
    <w:tmpl w:val="423C4F5C"/>
    <w:lvl w:ilvl="0" w:tplc="0809000F">
      <w:start w:val="1"/>
      <w:numFmt w:val="decimal"/>
      <w:lvlText w:val="%1."/>
      <w:lvlJc w:val="left"/>
      <w:pPr>
        <w:ind w:left="2130" w:hanging="360"/>
      </w:pPr>
    </w:lvl>
    <w:lvl w:ilvl="1" w:tplc="08090019" w:tentative="1">
      <w:start w:val="1"/>
      <w:numFmt w:val="lowerLetter"/>
      <w:lvlText w:val="%2."/>
      <w:lvlJc w:val="left"/>
      <w:pPr>
        <w:ind w:left="2850" w:hanging="360"/>
      </w:pPr>
    </w:lvl>
    <w:lvl w:ilvl="2" w:tplc="0809001B" w:tentative="1">
      <w:start w:val="1"/>
      <w:numFmt w:val="lowerRoman"/>
      <w:lvlText w:val="%3."/>
      <w:lvlJc w:val="right"/>
      <w:pPr>
        <w:ind w:left="3570" w:hanging="180"/>
      </w:pPr>
    </w:lvl>
    <w:lvl w:ilvl="3" w:tplc="0809000F" w:tentative="1">
      <w:start w:val="1"/>
      <w:numFmt w:val="decimal"/>
      <w:lvlText w:val="%4."/>
      <w:lvlJc w:val="left"/>
      <w:pPr>
        <w:ind w:left="4290" w:hanging="360"/>
      </w:pPr>
    </w:lvl>
    <w:lvl w:ilvl="4" w:tplc="08090019" w:tentative="1">
      <w:start w:val="1"/>
      <w:numFmt w:val="lowerLetter"/>
      <w:lvlText w:val="%5."/>
      <w:lvlJc w:val="left"/>
      <w:pPr>
        <w:ind w:left="5010" w:hanging="360"/>
      </w:pPr>
    </w:lvl>
    <w:lvl w:ilvl="5" w:tplc="0809001B" w:tentative="1">
      <w:start w:val="1"/>
      <w:numFmt w:val="lowerRoman"/>
      <w:lvlText w:val="%6."/>
      <w:lvlJc w:val="right"/>
      <w:pPr>
        <w:ind w:left="5730" w:hanging="180"/>
      </w:pPr>
    </w:lvl>
    <w:lvl w:ilvl="6" w:tplc="0809000F" w:tentative="1">
      <w:start w:val="1"/>
      <w:numFmt w:val="decimal"/>
      <w:lvlText w:val="%7."/>
      <w:lvlJc w:val="left"/>
      <w:pPr>
        <w:ind w:left="6450" w:hanging="360"/>
      </w:pPr>
    </w:lvl>
    <w:lvl w:ilvl="7" w:tplc="08090019" w:tentative="1">
      <w:start w:val="1"/>
      <w:numFmt w:val="lowerLetter"/>
      <w:lvlText w:val="%8."/>
      <w:lvlJc w:val="left"/>
      <w:pPr>
        <w:ind w:left="7170" w:hanging="360"/>
      </w:pPr>
    </w:lvl>
    <w:lvl w:ilvl="8" w:tplc="08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26A8449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3046078"/>
    <w:multiLevelType w:val="hybridMultilevel"/>
    <w:tmpl w:val="753A8D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C3F30"/>
    <w:multiLevelType w:val="hybridMultilevel"/>
    <w:tmpl w:val="A47CD58A"/>
    <w:lvl w:ilvl="0" w:tplc="6B6A3DEE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B7A5E"/>
    <w:multiLevelType w:val="hybridMultilevel"/>
    <w:tmpl w:val="88B0277C"/>
    <w:lvl w:ilvl="0" w:tplc="93C47200">
      <w:start w:val="1"/>
      <w:numFmt w:val="decimal"/>
      <w:lvlText w:val="%1-"/>
      <w:lvlJc w:val="left"/>
      <w:pPr>
        <w:ind w:left="177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D5930D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38B60A3"/>
    <w:multiLevelType w:val="hybridMultilevel"/>
    <w:tmpl w:val="2114628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F855F2"/>
    <w:multiLevelType w:val="hybridMultilevel"/>
    <w:tmpl w:val="70B2FB3E"/>
    <w:lvl w:ilvl="0" w:tplc="0B6EC9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91DFB"/>
    <w:multiLevelType w:val="hybridMultilevel"/>
    <w:tmpl w:val="C382D7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11020"/>
    <w:multiLevelType w:val="hybridMultilevel"/>
    <w:tmpl w:val="CA000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90F2A"/>
    <w:multiLevelType w:val="multilevel"/>
    <w:tmpl w:val="0E2648A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75639DF"/>
    <w:multiLevelType w:val="hybridMultilevel"/>
    <w:tmpl w:val="D520C670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3"/>
  </w:num>
  <w:num w:numId="6">
    <w:abstractNumId w:val="9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7"/>
  </w:num>
  <w:num w:numId="12">
    <w:abstractNumId w:val="3"/>
  </w:num>
  <w:num w:numId="13">
    <w:abstractNumId w:val="14"/>
  </w:num>
  <w:num w:numId="14">
    <w:abstractNumId w:val="12"/>
  </w:num>
  <w:num w:numId="1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ilipa Leça Pereira de Gouveia">
    <w15:presenceInfo w15:providerId="None" w15:userId="Filipa Leça Pereira de Gouveia"/>
  </w15:person>
  <w15:person w15:author="David Coimbra">
    <w15:presenceInfo w15:providerId="Windows Live" w15:userId="a5a1dd6f783cdc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95E"/>
    <w:rsid w:val="00003391"/>
    <w:rsid w:val="00015A62"/>
    <w:rsid w:val="00015D35"/>
    <w:rsid w:val="00044F7B"/>
    <w:rsid w:val="00045FB5"/>
    <w:rsid w:val="00066AF3"/>
    <w:rsid w:val="0009699F"/>
    <w:rsid w:val="000977D4"/>
    <w:rsid w:val="000D3AF9"/>
    <w:rsid w:val="000E07FB"/>
    <w:rsid w:val="000E5AD2"/>
    <w:rsid w:val="00114FA9"/>
    <w:rsid w:val="0013216B"/>
    <w:rsid w:val="00137619"/>
    <w:rsid w:val="00146ACD"/>
    <w:rsid w:val="00160E66"/>
    <w:rsid w:val="00162644"/>
    <w:rsid w:val="00191095"/>
    <w:rsid w:val="00194A40"/>
    <w:rsid w:val="001978FD"/>
    <w:rsid w:val="001A1DFE"/>
    <w:rsid w:val="001A2D72"/>
    <w:rsid w:val="001B58A8"/>
    <w:rsid w:val="001D265B"/>
    <w:rsid w:val="001D35FB"/>
    <w:rsid w:val="001D7940"/>
    <w:rsid w:val="001E50E4"/>
    <w:rsid w:val="001E6821"/>
    <w:rsid w:val="001E74FC"/>
    <w:rsid w:val="001F07C1"/>
    <w:rsid w:val="001F1D89"/>
    <w:rsid w:val="001F5DC4"/>
    <w:rsid w:val="00212D6D"/>
    <w:rsid w:val="002152C6"/>
    <w:rsid w:val="00223FD1"/>
    <w:rsid w:val="00250331"/>
    <w:rsid w:val="00250823"/>
    <w:rsid w:val="00262D4F"/>
    <w:rsid w:val="002652B4"/>
    <w:rsid w:val="00285F75"/>
    <w:rsid w:val="00291BB9"/>
    <w:rsid w:val="00293998"/>
    <w:rsid w:val="002B5D09"/>
    <w:rsid w:val="002C273A"/>
    <w:rsid w:val="003100EE"/>
    <w:rsid w:val="00313AA0"/>
    <w:rsid w:val="003223E1"/>
    <w:rsid w:val="0034267A"/>
    <w:rsid w:val="003474B6"/>
    <w:rsid w:val="003502D7"/>
    <w:rsid w:val="00360830"/>
    <w:rsid w:val="003823E3"/>
    <w:rsid w:val="00390366"/>
    <w:rsid w:val="00394DC7"/>
    <w:rsid w:val="00397B2C"/>
    <w:rsid w:val="003B02E6"/>
    <w:rsid w:val="003C7447"/>
    <w:rsid w:val="003E02D3"/>
    <w:rsid w:val="003E769C"/>
    <w:rsid w:val="003F49CF"/>
    <w:rsid w:val="00417942"/>
    <w:rsid w:val="004328AD"/>
    <w:rsid w:val="00437A90"/>
    <w:rsid w:val="00451CBB"/>
    <w:rsid w:val="00453372"/>
    <w:rsid w:val="00461EA3"/>
    <w:rsid w:val="004712DB"/>
    <w:rsid w:val="00476CB8"/>
    <w:rsid w:val="00484FE9"/>
    <w:rsid w:val="00496209"/>
    <w:rsid w:val="004A143F"/>
    <w:rsid w:val="004A6CCE"/>
    <w:rsid w:val="004B17D2"/>
    <w:rsid w:val="004B5F69"/>
    <w:rsid w:val="004B798A"/>
    <w:rsid w:val="004C21A8"/>
    <w:rsid w:val="004C592F"/>
    <w:rsid w:val="004C5AE7"/>
    <w:rsid w:val="004D1E82"/>
    <w:rsid w:val="004E28CB"/>
    <w:rsid w:val="004F48C5"/>
    <w:rsid w:val="004F5EA4"/>
    <w:rsid w:val="00500A5E"/>
    <w:rsid w:val="00514F45"/>
    <w:rsid w:val="005223DD"/>
    <w:rsid w:val="005231CB"/>
    <w:rsid w:val="00537C65"/>
    <w:rsid w:val="005519FE"/>
    <w:rsid w:val="00552136"/>
    <w:rsid w:val="00560D07"/>
    <w:rsid w:val="005632BA"/>
    <w:rsid w:val="00570A43"/>
    <w:rsid w:val="00574C17"/>
    <w:rsid w:val="005A47B2"/>
    <w:rsid w:val="005A78F3"/>
    <w:rsid w:val="005B2A7C"/>
    <w:rsid w:val="005B6766"/>
    <w:rsid w:val="005C5C77"/>
    <w:rsid w:val="005C5E89"/>
    <w:rsid w:val="005D4A73"/>
    <w:rsid w:val="005F130E"/>
    <w:rsid w:val="005F4D8E"/>
    <w:rsid w:val="005F6F44"/>
    <w:rsid w:val="00614097"/>
    <w:rsid w:val="0062198D"/>
    <w:rsid w:val="006340BE"/>
    <w:rsid w:val="00635DDE"/>
    <w:rsid w:val="00640083"/>
    <w:rsid w:val="006422E5"/>
    <w:rsid w:val="0064733E"/>
    <w:rsid w:val="006507D4"/>
    <w:rsid w:val="00650874"/>
    <w:rsid w:val="00651288"/>
    <w:rsid w:val="00654CE0"/>
    <w:rsid w:val="006657BB"/>
    <w:rsid w:val="00666AA2"/>
    <w:rsid w:val="00667F95"/>
    <w:rsid w:val="00672CF1"/>
    <w:rsid w:val="00672E7C"/>
    <w:rsid w:val="00680D1A"/>
    <w:rsid w:val="00683610"/>
    <w:rsid w:val="00690445"/>
    <w:rsid w:val="006908F7"/>
    <w:rsid w:val="00690C35"/>
    <w:rsid w:val="006968F5"/>
    <w:rsid w:val="006C130C"/>
    <w:rsid w:val="006C2BB2"/>
    <w:rsid w:val="006C70F9"/>
    <w:rsid w:val="006D4989"/>
    <w:rsid w:val="006D6233"/>
    <w:rsid w:val="006D6E06"/>
    <w:rsid w:val="006E0F16"/>
    <w:rsid w:val="006E2BFE"/>
    <w:rsid w:val="006E4135"/>
    <w:rsid w:val="006E4D3B"/>
    <w:rsid w:val="006E648D"/>
    <w:rsid w:val="006E74D0"/>
    <w:rsid w:val="00713416"/>
    <w:rsid w:val="00735475"/>
    <w:rsid w:val="00736B5D"/>
    <w:rsid w:val="00736D57"/>
    <w:rsid w:val="00737C92"/>
    <w:rsid w:val="007528DE"/>
    <w:rsid w:val="00783614"/>
    <w:rsid w:val="00790B83"/>
    <w:rsid w:val="00792BDF"/>
    <w:rsid w:val="007A0F63"/>
    <w:rsid w:val="007C0033"/>
    <w:rsid w:val="007D03CD"/>
    <w:rsid w:val="007E6F0A"/>
    <w:rsid w:val="007F5158"/>
    <w:rsid w:val="007F58E5"/>
    <w:rsid w:val="00803C31"/>
    <w:rsid w:val="00804B96"/>
    <w:rsid w:val="00820D3C"/>
    <w:rsid w:val="00821400"/>
    <w:rsid w:val="00837396"/>
    <w:rsid w:val="0084512C"/>
    <w:rsid w:val="008472F6"/>
    <w:rsid w:val="008712DB"/>
    <w:rsid w:val="00883233"/>
    <w:rsid w:val="00892780"/>
    <w:rsid w:val="008A0790"/>
    <w:rsid w:val="008A4064"/>
    <w:rsid w:val="008B3890"/>
    <w:rsid w:val="008B73B5"/>
    <w:rsid w:val="008E16C7"/>
    <w:rsid w:val="008F47B9"/>
    <w:rsid w:val="008F546B"/>
    <w:rsid w:val="009133AE"/>
    <w:rsid w:val="0091617C"/>
    <w:rsid w:val="009305B0"/>
    <w:rsid w:val="00945672"/>
    <w:rsid w:val="00954731"/>
    <w:rsid w:val="00965E89"/>
    <w:rsid w:val="00982CFB"/>
    <w:rsid w:val="00987369"/>
    <w:rsid w:val="009A2E96"/>
    <w:rsid w:val="009D6031"/>
    <w:rsid w:val="009D66C0"/>
    <w:rsid w:val="009D7B0B"/>
    <w:rsid w:val="009F4DAC"/>
    <w:rsid w:val="00A01BD6"/>
    <w:rsid w:val="00A04613"/>
    <w:rsid w:val="00A04D39"/>
    <w:rsid w:val="00A0598F"/>
    <w:rsid w:val="00A10A8C"/>
    <w:rsid w:val="00A151D1"/>
    <w:rsid w:val="00A34141"/>
    <w:rsid w:val="00A436FD"/>
    <w:rsid w:val="00A4595E"/>
    <w:rsid w:val="00A46025"/>
    <w:rsid w:val="00A50304"/>
    <w:rsid w:val="00A50FA4"/>
    <w:rsid w:val="00A70344"/>
    <w:rsid w:val="00A952EE"/>
    <w:rsid w:val="00A972B7"/>
    <w:rsid w:val="00AA5F04"/>
    <w:rsid w:val="00AA6F7F"/>
    <w:rsid w:val="00AB5988"/>
    <w:rsid w:val="00AC1640"/>
    <w:rsid w:val="00AC195A"/>
    <w:rsid w:val="00AC2605"/>
    <w:rsid w:val="00AC7BC9"/>
    <w:rsid w:val="00AD25E1"/>
    <w:rsid w:val="00AD52AD"/>
    <w:rsid w:val="00AE2227"/>
    <w:rsid w:val="00AE7440"/>
    <w:rsid w:val="00AF188A"/>
    <w:rsid w:val="00AF4EDA"/>
    <w:rsid w:val="00B17437"/>
    <w:rsid w:val="00B33CE9"/>
    <w:rsid w:val="00B4036E"/>
    <w:rsid w:val="00B44D01"/>
    <w:rsid w:val="00B45600"/>
    <w:rsid w:val="00B52C96"/>
    <w:rsid w:val="00B61E3E"/>
    <w:rsid w:val="00B9398C"/>
    <w:rsid w:val="00B9431E"/>
    <w:rsid w:val="00B95D25"/>
    <w:rsid w:val="00BA52B9"/>
    <w:rsid w:val="00BB29B3"/>
    <w:rsid w:val="00BB60FD"/>
    <w:rsid w:val="00BB7D6C"/>
    <w:rsid w:val="00BC4346"/>
    <w:rsid w:val="00BD792B"/>
    <w:rsid w:val="00BF798B"/>
    <w:rsid w:val="00C03EE5"/>
    <w:rsid w:val="00C07B04"/>
    <w:rsid w:val="00C10F88"/>
    <w:rsid w:val="00C1741E"/>
    <w:rsid w:val="00C2234B"/>
    <w:rsid w:val="00C25A6D"/>
    <w:rsid w:val="00C47E4C"/>
    <w:rsid w:val="00C514CE"/>
    <w:rsid w:val="00C5327B"/>
    <w:rsid w:val="00C563F0"/>
    <w:rsid w:val="00C63E28"/>
    <w:rsid w:val="00C67417"/>
    <w:rsid w:val="00CB4E26"/>
    <w:rsid w:val="00CB530A"/>
    <w:rsid w:val="00CB60B2"/>
    <w:rsid w:val="00CC1AC1"/>
    <w:rsid w:val="00CC7EC6"/>
    <w:rsid w:val="00CD1367"/>
    <w:rsid w:val="00CD1D34"/>
    <w:rsid w:val="00CE1FDA"/>
    <w:rsid w:val="00D269CC"/>
    <w:rsid w:val="00D326DD"/>
    <w:rsid w:val="00D37797"/>
    <w:rsid w:val="00D40C81"/>
    <w:rsid w:val="00D5321A"/>
    <w:rsid w:val="00D64D27"/>
    <w:rsid w:val="00D70059"/>
    <w:rsid w:val="00D74EEE"/>
    <w:rsid w:val="00D8525A"/>
    <w:rsid w:val="00D9336B"/>
    <w:rsid w:val="00DA443A"/>
    <w:rsid w:val="00DC10F9"/>
    <w:rsid w:val="00DC29D6"/>
    <w:rsid w:val="00DC3E99"/>
    <w:rsid w:val="00DC41DB"/>
    <w:rsid w:val="00DD08E9"/>
    <w:rsid w:val="00E06DAB"/>
    <w:rsid w:val="00E21D74"/>
    <w:rsid w:val="00E30875"/>
    <w:rsid w:val="00E35076"/>
    <w:rsid w:val="00E47721"/>
    <w:rsid w:val="00E5031C"/>
    <w:rsid w:val="00E626FF"/>
    <w:rsid w:val="00E75964"/>
    <w:rsid w:val="00E84C31"/>
    <w:rsid w:val="00E84F81"/>
    <w:rsid w:val="00E93F7B"/>
    <w:rsid w:val="00EA3D9E"/>
    <w:rsid w:val="00EE4A34"/>
    <w:rsid w:val="00EF7B90"/>
    <w:rsid w:val="00F042B5"/>
    <w:rsid w:val="00F30295"/>
    <w:rsid w:val="00F4131E"/>
    <w:rsid w:val="00F51789"/>
    <w:rsid w:val="00F67817"/>
    <w:rsid w:val="00F926DD"/>
    <w:rsid w:val="00FA2439"/>
    <w:rsid w:val="00FB3C1B"/>
    <w:rsid w:val="00FD709A"/>
    <w:rsid w:val="00FE34D0"/>
    <w:rsid w:val="00FE58DB"/>
    <w:rsid w:val="0D72CA8A"/>
    <w:rsid w:val="10C6121A"/>
    <w:rsid w:val="152EE3DF"/>
    <w:rsid w:val="154FC886"/>
    <w:rsid w:val="17AE2A36"/>
    <w:rsid w:val="24A80293"/>
    <w:rsid w:val="26ADD069"/>
    <w:rsid w:val="2AB9D217"/>
    <w:rsid w:val="44B8AF83"/>
    <w:rsid w:val="47CFA0FF"/>
    <w:rsid w:val="4A9D3145"/>
    <w:rsid w:val="4D0F10DE"/>
    <w:rsid w:val="5807DB26"/>
    <w:rsid w:val="5808450F"/>
    <w:rsid w:val="59335AB9"/>
    <w:rsid w:val="5DF052A6"/>
    <w:rsid w:val="5E31C9AA"/>
    <w:rsid w:val="61C6F61A"/>
    <w:rsid w:val="6276B1CD"/>
    <w:rsid w:val="640A2DFF"/>
    <w:rsid w:val="6DF6E290"/>
    <w:rsid w:val="75E6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989CD"/>
  <w15:chartTrackingRefBased/>
  <w15:docId w15:val="{043A7E78-BF25-44FA-B7D4-BD8D09D5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95E"/>
    <w:rPr>
      <w:sz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A4595E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28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A4595E"/>
    <w:rPr>
      <w:rFonts w:ascii="Cambria" w:eastAsiaTheme="majorEastAsia" w:hAnsi="Cambria" w:cstheme="majorBidi"/>
      <w:b/>
      <w:sz w:val="28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A45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595E"/>
    <w:rPr>
      <w:sz w:val="24"/>
    </w:rPr>
  </w:style>
  <w:style w:type="paragraph" w:styleId="Rodap">
    <w:name w:val="footer"/>
    <w:basedOn w:val="Normal"/>
    <w:link w:val="RodapCarter"/>
    <w:uiPriority w:val="99"/>
    <w:unhideWhenUsed/>
    <w:rsid w:val="00A45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595E"/>
    <w:rPr>
      <w:sz w:val="24"/>
    </w:rPr>
  </w:style>
  <w:style w:type="paragraph" w:styleId="PargrafodaLista">
    <w:name w:val="List Paragraph"/>
    <w:basedOn w:val="Normal"/>
    <w:uiPriority w:val="34"/>
    <w:qFormat/>
    <w:rsid w:val="003474B6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36083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8525A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8525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8525A"/>
    <w:rPr>
      <w:vertAlign w:val="superscript"/>
    </w:rPr>
  </w:style>
  <w:style w:type="character" w:customStyle="1" w:styleId="apple-converted-space">
    <w:name w:val="apple-converted-space"/>
    <w:basedOn w:val="Tipodeletrapredefinidodopargrafo"/>
    <w:rsid w:val="00D8525A"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3C74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C7447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1E74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792BDF"/>
  </w:style>
  <w:style w:type="character" w:styleId="Hiperligao">
    <w:name w:val="Hyperlink"/>
    <w:basedOn w:val="Tipodeletrapredefinidodopargrafo"/>
    <w:uiPriority w:val="99"/>
    <w:unhideWhenUsed/>
    <w:rsid w:val="00CB530A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6F7F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36B5D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36B5D"/>
    <w:rPr>
      <w:color w:val="5A5A5A" w:themeColor="text1" w:themeTint="A5"/>
      <w:spacing w:val="15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B2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B2A7C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50FA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50FA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50FA4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50FA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50F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DFB71B7-5198-4AC2-AE8B-9AB2032D8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728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</dc:creator>
  <cp:keywords/>
  <dc:description/>
  <cp:lastModifiedBy>David Coimbra</cp:lastModifiedBy>
  <cp:revision>15</cp:revision>
  <cp:lastPrinted>2017-03-24T21:48:00Z</cp:lastPrinted>
  <dcterms:created xsi:type="dcterms:W3CDTF">2017-05-02T22:19:00Z</dcterms:created>
  <dcterms:modified xsi:type="dcterms:W3CDTF">2017-10-19T18:03:00Z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f2d99ac7-1859-37bb-9ecb-97d1b630f66c</vt:lpwstr>
  </property>
</Properties>
</file>